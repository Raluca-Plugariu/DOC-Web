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FBCF9" w14:textId="77777777" w:rsidR="006559DD" w:rsidRDefault="00E93011">
      <w:pPr>
        <w:suppressAutoHyphens/>
        <w:spacing w:after="140" w:line="288"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rPr>
        <w:t>UNIVERSITATEA ALEXANDRU IOAN CUZA IAŞI</w:t>
      </w:r>
    </w:p>
    <w:p w14:paraId="6CB15CF8" w14:textId="77777777" w:rsidR="006559DD" w:rsidRDefault="00E93011">
      <w:pPr>
        <w:suppressAutoHyphens/>
        <w:spacing w:after="140" w:line="288" w:lineRule="auto"/>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FACULTATEA DE INFORMATICĂ</w:t>
      </w:r>
    </w:p>
    <w:p w14:paraId="6B487EFE" w14:textId="77777777" w:rsidR="006559DD" w:rsidRDefault="006559DD">
      <w:pPr>
        <w:suppressAutoHyphens/>
        <w:spacing w:after="140" w:line="288" w:lineRule="auto"/>
        <w:jc w:val="center"/>
        <w:rPr>
          <w:rFonts w:ascii="Times New Roman" w:eastAsia="Times New Roman" w:hAnsi="Times New Roman" w:cs="Times New Roman"/>
          <w:sz w:val="28"/>
        </w:rPr>
      </w:pPr>
    </w:p>
    <w:p w14:paraId="573CBB80" w14:textId="77777777" w:rsidR="006559DD" w:rsidRDefault="006559DD">
      <w:pPr>
        <w:suppressAutoHyphens/>
        <w:spacing w:after="140" w:line="288" w:lineRule="auto"/>
        <w:jc w:val="center"/>
        <w:rPr>
          <w:rFonts w:ascii="Times New Roman" w:eastAsia="Times New Roman" w:hAnsi="Times New Roman" w:cs="Times New Roman"/>
          <w:sz w:val="28"/>
        </w:rPr>
      </w:pPr>
    </w:p>
    <w:p w14:paraId="4FF206A0" w14:textId="77777777" w:rsidR="006559DD" w:rsidRDefault="00E93011">
      <w:pPr>
        <w:suppressAutoHyphens/>
        <w:spacing w:after="140" w:line="288" w:lineRule="auto"/>
        <w:jc w:val="center"/>
        <w:rPr>
          <w:rFonts w:ascii="Times New Roman" w:eastAsia="Times New Roman" w:hAnsi="Times New Roman" w:cs="Times New Roman"/>
          <w:sz w:val="28"/>
        </w:rPr>
      </w:pPr>
      <w:r>
        <w:object w:dxaOrig="2094" w:dyaOrig="1767" w14:anchorId="309465E0">
          <v:rect id="rectole0000000000" o:spid="_x0000_i1025" style="width:105pt;height:88.2pt" o:ole="" o:preferrelative="t" stroked="f">
            <v:imagedata r:id="rId6" o:title=""/>
          </v:rect>
          <o:OLEObject Type="Embed" ProgID="StaticMetafile" ShapeID="rectole0000000000" DrawAspect="Content" ObjectID="_1621797560" r:id="rId7"/>
        </w:object>
      </w:r>
    </w:p>
    <w:p w14:paraId="12F4FBE6" w14:textId="77777777" w:rsidR="006559DD" w:rsidRDefault="006559DD">
      <w:pPr>
        <w:suppressAutoHyphens/>
        <w:spacing w:after="140" w:line="288" w:lineRule="auto"/>
        <w:jc w:val="center"/>
        <w:rPr>
          <w:rFonts w:ascii="Times New Roman" w:eastAsia="Times New Roman" w:hAnsi="Times New Roman" w:cs="Times New Roman"/>
          <w:sz w:val="28"/>
        </w:rPr>
      </w:pPr>
    </w:p>
    <w:p w14:paraId="5B705CE0" w14:textId="77777777" w:rsidR="006559DD" w:rsidRDefault="006559DD">
      <w:pPr>
        <w:suppressAutoHyphens/>
        <w:spacing w:after="140" w:line="288" w:lineRule="auto"/>
        <w:jc w:val="center"/>
        <w:rPr>
          <w:rFonts w:ascii="Times New Roman" w:eastAsia="Times New Roman" w:hAnsi="Times New Roman" w:cs="Times New Roman"/>
          <w:sz w:val="36"/>
        </w:rPr>
      </w:pPr>
    </w:p>
    <w:p w14:paraId="00A7F1AB" w14:textId="77777777" w:rsidR="006559DD" w:rsidRDefault="006559DD">
      <w:pPr>
        <w:suppressAutoHyphens/>
        <w:spacing w:after="140" w:line="288" w:lineRule="auto"/>
        <w:jc w:val="center"/>
        <w:rPr>
          <w:rFonts w:ascii="Times New Roman" w:eastAsia="Times New Roman" w:hAnsi="Times New Roman" w:cs="Times New Roman"/>
          <w:sz w:val="36"/>
        </w:rPr>
      </w:pPr>
    </w:p>
    <w:p w14:paraId="45EEDD00" w14:textId="77777777" w:rsidR="006559DD" w:rsidRDefault="00E93011">
      <w:pPr>
        <w:suppressAutoHyphens/>
        <w:spacing w:after="140" w:line="288" w:lineRule="auto"/>
        <w:jc w:val="center"/>
        <w:rPr>
          <w:rFonts w:ascii="Times New Roman" w:eastAsia="Times New Roman" w:hAnsi="Times New Roman" w:cs="Times New Roman"/>
          <w:sz w:val="36"/>
        </w:rPr>
      </w:pPr>
      <w:r>
        <w:rPr>
          <w:rFonts w:ascii="Times New Roman" w:eastAsia="Times New Roman" w:hAnsi="Times New Roman" w:cs="Times New Roman"/>
          <w:sz w:val="36"/>
        </w:rPr>
        <w:t>LUCRARE DE LICENŢĂ</w:t>
      </w:r>
    </w:p>
    <w:p w14:paraId="77A12576" w14:textId="77777777" w:rsidR="006559DD" w:rsidRDefault="006559DD">
      <w:pPr>
        <w:suppressAutoHyphens/>
        <w:spacing w:after="140" w:line="288" w:lineRule="auto"/>
        <w:jc w:val="center"/>
        <w:rPr>
          <w:rFonts w:ascii="Times New Roman" w:eastAsia="Times New Roman" w:hAnsi="Times New Roman" w:cs="Times New Roman"/>
          <w:sz w:val="36"/>
        </w:rPr>
      </w:pPr>
    </w:p>
    <w:p w14:paraId="7C270AB6" w14:textId="7DDC8030" w:rsidR="006559DD" w:rsidRPr="00BC45C4" w:rsidRDefault="00E93011">
      <w:pPr>
        <w:suppressAutoHyphens/>
        <w:spacing w:after="140" w:line="288" w:lineRule="auto"/>
        <w:jc w:val="center"/>
        <w:rPr>
          <w:rFonts w:ascii="Times New Roman" w:eastAsia="Times New Roman" w:hAnsi="Times New Roman" w:cs="Times New Roman"/>
          <w:b/>
          <w:bCs/>
        </w:rPr>
      </w:pPr>
      <w:r w:rsidRPr="00BC45C4">
        <w:rPr>
          <w:rFonts w:ascii="Times New Roman" w:eastAsia="Times New Roman" w:hAnsi="Times New Roman" w:cs="Times New Roman"/>
          <w:b/>
          <w:bCs/>
          <w:sz w:val="48"/>
        </w:rPr>
        <w:t>D</w:t>
      </w:r>
      <w:r w:rsidR="00F801C1" w:rsidRPr="00BC45C4">
        <w:rPr>
          <w:rFonts w:ascii="Times New Roman" w:eastAsia="Times New Roman" w:hAnsi="Times New Roman" w:cs="Times New Roman"/>
          <w:b/>
          <w:bCs/>
          <w:sz w:val="48"/>
        </w:rPr>
        <w:t xml:space="preserve">OC </w:t>
      </w:r>
      <w:r w:rsidRPr="00BC45C4">
        <w:rPr>
          <w:rFonts w:ascii="Times New Roman" w:eastAsia="Times New Roman" w:hAnsi="Times New Roman" w:cs="Times New Roman"/>
          <w:b/>
          <w:bCs/>
          <w:sz w:val="48"/>
        </w:rPr>
        <w:t>W</w:t>
      </w:r>
      <w:r w:rsidR="00F801C1" w:rsidRPr="00BC45C4">
        <w:rPr>
          <w:rFonts w:ascii="Times New Roman" w:eastAsia="Times New Roman" w:hAnsi="Times New Roman" w:cs="Times New Roman"/>
          <w:b/>
          <w:bCs/>
          <w:sz w:val="48"/>
        </w:rPr>
        <w:t>eb</w:t>
      </w:r>
    </w:p>
    <w:p w14:paraId="00D2E939" w14:textId="77777777" w:rsidR="006559DD" w:rsidRDefault="00E93011">
      <w:pPr>
        <w:suppressAutoHyphens/>
        <w:spacing w:after="140" w:line="288" w:lineRule="auto"/>
        <w:jc w:val="center"/>
        <w:rPr>
          <w:rFonts w:ascii="Times New Roman" w:eastAsia="Times New Roman" w:hAnsi="Times New Roman" w:cs="Times New Roman"/>
        </w:rPr>
      </w:pPr>
      <w:r>
        <w:rPr>
          <w:rFonts w:ascii="Times New Roman" w:eastAsia="Times New Roman" w:hAnsi="Times New Roman" w:cs="Times New Roman"/>
        </w:rPr>
        <w:t>propusă de</w:t>
      </w:r>
    </w:p>
    <w:p w14:paraId="3649E1FC" w14:textId="77777777" w:rsidR="006559DD" w:rsidRDefault="006559DD">
      <w:pPr>
        <w:suppressAutoHyphens/>
        <w:spacing w:after="140" w:line="288" w:lineRule="auto"/>
        <w:jc w:val="center"/>
        <w:rPr>
          <w:rFonts w:ascii="Times New Roman" w:eastAsia="Times New Roman" w:hAnsi="Times New Roman" w:cs="Times New Roman"/>
        </w:rPr>
      </w:pPr>
    </w:p>
    <w:p w14:paraId="4B6F55D1" w14:textId="77777777" w:rsidR="006559DD" w:rsidRDefault="00E93011">
      <w:pPr>
        <w:suppressAutoHyphens/>
        <w:spacing w:after="140" w:line="288" w:lineRule="auto"/>
        <w:jc w:val="center"/>
        <w:rPr>
          <w:rFonts w:ascii="Times New Roman" w:eastAsia="Times New Roman" w:hAnsi="Times New Roman" w:cs="Times New Roman"/>
          <w:b/>
          <w:sz w:val="28"/>
        </w:rPr>
      </w:pPr>
      <w:r>
        <w:rPr>
          <w:rFonts w:ascii="Times New Roman" w:eastAsia="Times New Roman" w:hAnsi="Times New Roman" w:cs="Times New Roman"/>
          <w:sz w:val="28"/>
        </w:rPr>
        <w:t>Plugariu Raluca Nicoleta</w:t>
      </w:r>
    </w:p>
    <w:p w14:paraId="093C0CFE" w14:textId="77777777" w:rsidR="006559DD" w:rsidRDefault="00E93011">
      <w:pPr>
        <w:tabs>
          <w:tab w:val="left" w:pos="5610"/>
        </w:tabs>
        <w:suppressAutoHyphens/>
        <w:spacing w:after="140" w:line="288" w:lineRule="auto"/>
        <w:rPr>
          <w:rFonts w:ascii="Times New Roman" w:eastAsia="Times New Roman" w:hAnsi="Times New Roman" w:cs="Times New Roman"/>
          <w:sz w:val="28"/>
        </w:rPr>
      </w:pPr>
      <w:r>
        <w:rPr>
          <w:rFonts w:ascii="Times New Roman" w:eastAsia="Times New Roman" w:hAnsi="Times New Roman" w:cs="Times New Roman"/>
          <w:sz w:val="28"/>
        </w:rPr>
        <w:tab/>
      </w:r>
    </w:p>
    <w:p w14:paraId="5FCB2C7C" w14:textId="77777777" w:rsidR="006559DD" w:rsidRDefault="00E93011">
      <w:pPr>
        <w:suppressAutoHyphens/>
        <w:spacing w:after="140" w:line="288" w:lineRule="auto"/>
        <w:jc w:val="center"/>
        <w:rPr>
          <w:rFonts w:ascii="Times New Roman" w:eastAsia="Times New Roman" w:hAnsi="Times New Roman" w:cs="Times New Roman"/>
          <w:sz w:val="28"/>
        </w:rPr>
      </w:pPr>
      <w:r>
        <w:rPr>
          <w:rFonts w:ascii="Times New Roman" w:eastAsia="Times New Roman" w:hAnsi="Times New Roman" w:cs="Times New Roman"/>
          <w:b/>
          <w:sz w:val="28"/>
        </w:rPr>
        <w:t>Sesiunea</w:t>
      </w:r>
      <w:r>
        <w:rPr>
          <w:rFonts w:ascii="Times New Roman" w:eastAsia="Times New Roman" w:hAnsi="Times New Roman" w:cs="Times New Roman"/>
          <w:sz w:val="28"/>
        </w:rPr>
        <w:t>: Iulie, 2019</w:t>
      </w:r>
    </w:p>
    <w:p w14:paraId="10768471" w14:textId="77777777" w:rsidR="006559DD" w:rsidRDefault="006559DD">
      <w:pPr>
        <w:suppressAutoHyphens/>
        <w:spacing w:after="140" w:line="288" w:lineRule="auto"/>
        <w:jc w:val="center"/>
        <w:rPr>
          <w:rFonts w:ascii="Times New Roman" w:eastAsia="Times New Roman" w:hAnsi="Times New Roman" w:cs="Times New Roman"/>
          <w:sz w:val="28"/>
        </w:rPr>
      </w:pPr>
    </w:p>
    <w:p w14:paraId="2DC38C0A" w14:textId="77777777" w:rsidR="006559DD" w:rsidRDefault="00E93011">
      <w:pPr>
        <w:tabs>
          <w:tab w:val="left" w:pos="6240"/>
        </w:tabs>
        <w:suppressAutoHyphens/>
        <w:spacing w:after="140" w:line="288" w:lineRule="auto"/>
        <w:rPr>
          <w:rFonts w:ascii="Times New Roman" w:eastAsia="Times New Roman" w:hAnsi="Times New Roman" w:cs="Times New Roman"/>
          <w:sz w:val="28"/>
        </w:rPr>
      </w:pPr>
      <w:r>
        <w:rPr>
          <w:rFonts w:ascii="Times New Roman" w:eastAsia="Times New Roman" w:hAnsi="Times New Roman" w:cs="Times New Roman"/>
          <w:sz w:val="28"/>
        </w:rPr>
        <w:tab/>
      </w:r>
    </w:p>
    <w:p w14:paraId="41E01CD2" w14:textId="77777777" w:rsidR="006559DD" w:rsidRDefault="00E93011">
      <w:pPr>
        <w:suppressAutoHyphens/>
        <w:spacing w:after="140" w:line="288" w:lineRule="auto"/>
        <w:jc w:val="center"/>
        <w:rPr>
          <w:rFonts w:ascii="Times New Roman" w:eastAsia="Times New Roman" w:hAnsi="Times New Roman" w:cs="Times New Roman"/>
          <w:b/>
          <w:color w:val="000000"/>
          <w:sz w:val="24"/>
        </w:rPr>
      </w:pPr>
      <w:r>
        <w:rPr>
          <w:rFonts w:ascii="Times New Roman" w:eastAsia="Times New Roman" w:hAnsi="Times New Roman" w:cs="Times New Roman"/>
        </w:rPr>
        <w:t>Coordonator ştiinţific</w:t>
      </w:r>
    </w:p>
    <w:p w14:paraId="4DBE7F2D" w14:textId="77777777" w:rsidR="006559DD" w:rsidRDefault="00E93011">
      <w:pPr>
        <w:suppressAutoHyphens/>
        <w:spacing w:after="140" w:line="288" w:lineRule="auto"/>
        <w:jc w:val="center"/>
        <w:rPr>
          <w:rFonts w:ascii="Times New Roman" w:eastAsia="Times New Roman" w:hAnsi="Times New Roman" w:cs="Times New Roman"/>
          <w:sz w:val="24"/>
        </w:rPr>
      </w:pPr>
      <w:r>
        <w:rPr>
          <w:rFonts w:ascii="Liberation Serif" w:eastAsia="Liberation Serif" w:hAnsi="Liberation Serif" w:cs="Liberation Serif"/>
          <w:b/>
          <w:i/>
          <w:sz w:val="28"/>
        </w:rPr>
        <w:t xml:space="preserve">  Lect. Dr. Frasinaru Cristian</w:t>
      </w:r>
    </w:p>
    <w:p w14:paraId="2021C7DA" w14:textId="77777777" w:rsidR="006559DD" w:rsidRDefault="006559DD">
      <w:pPr>
        <w:suppressAutoHyphens/>
        <w:spacing w:after="0" w:line="240" w:lineRule="auto"/>
        <w:rPr>
          <w:rFonts w:ascii="Liberation Serif" w:eastAsia="Liberation Serif" w:hAnsi="Liberation Serif" w:cs="Liberation Serif"/>
          <w:sz w:val="24"/>
        </w:rPr>
      </w:pPr>
    </w:p>
    <w:p w14:paraId="4AFCBC41" w14:textId="77777777" w:rsidR="006559DD" w:rsidRDefault="006559DD">
      <w:pPr>
        <w:suppressAutoHyphens/>
        <w:spacing w:after="0" w:line="240" w:lineRule="auto"/>
        <w:jc w:val="right"/>
        <w:rPr>
          <w:rFonts w:ascii="Liberation Serif" w:eastAsia="Liberation Serif" w:hAnsi="Liberation Serif" w:cs="Liberation Serif"/>
          <w:sz w:val="24"/>
        </w:rPr>
      </w:pPr>
    </w:p>
    <w:p w14:paraId="5CCEDD15" w14:textId="77777777" w:rsidR="006559DD" w:rsidRDefault="006559DD">
      <w:pPr>
        <w:suppressAutoHyphens/>
        <w:spacing w:after="0" w:line="240" w:lineRule="auto"/>
        <w:rPr>
          <w:rFonts w:ascii="Liberation Serif" w:eastAsia="Liberation Serif" w:hAnsi="Liberation Serif" w:cs="Liberation Serif"/>
          <w:sz w:val="24"/>
        </w:rPr>
      </w:pPr>
    </w:p>
    <w:p w14:paraId="070455CF" w14:textId="77777777" w:rsidR="006559DD" w:rsidRDefault="006559DD">
      <w:pPr>
        <w:suppressAutoHyphens/>
        <w:spacing w:after="0" w:line="240" w:lineRule="auto"/>
        <w:rPr>
          <w:rFonts w:ascii="Liberation Serif" w:eastAsia="Liberation Serif" w:hAnsi="Liberation Serif" w:cs="Liberation Serif"/>
          <w:sz w:val="24"/>
        </w:rPr>
      </w:pPr>
    </w:p>
    <w:p w14:paraId="4C5C9E3F" w14:textId="77777777" w:rsidR="006559DD" w:rsidRDefault="006559DD">
      <w:pPr>
        <w:suppressAutoHyphens/>
        <w:spacing w:after="0" w:line="240" w:lineRule="auto"/>
        <w:rPr>
          <w:rFonts w:ascii="Liberation Serif" w:eastAsia="Liberation Serif" w:hAnsi="Liberation Serif" w:cs="Liberation Serif"/>
          <w:sz w:val="24"/>
        </w:rPr>
      </w:pPr>
    </w:p>
    <w:p w14:paraId="182FABA2" w14:textId="77777777" w:rsidR="006559DD" w:rsidRDefault="006559DD">
      <w:pPr>
        <w:suppressAutoHyphens/>
        <w:spacing w:after="0" w:line="240" w:lineRule="auto"/>
        <w:rPr>
          <w:rFonts w:ascii="Liberation Serif" w:eastAsia="Liberation Serif" w:hAnsi="Liberation Serif" w:cs="Liberation Serif"/>
          <w:sz w:val="24"/>
        </w:rPr>
      </w:pPr>
    </w:p>
    <w:p w14:paraId="77D82A09" w14:textId="77777777" w:rsidR="006559DD" w:rsidRDefault="006559DD">
      <w:pPr>
        <w:suppressAutoHyphens/>
        <w:spacing w:after="0" w:line="240" w:lineRule="auto"/>
        <w:rPr>
          <w:rFonts w:ascii="Liberation Serif" w:eastAsia="Liberation Serif" w:hAnsi="Liberation Serif" w:cs="Liberation Serif"/>
          <w:sz w:val="24"/>
        </w:rPr>
      </w:pPr>
    </w:p>
    <w:p w14:paraId="3AD18059" w14:textId="77777777" w:rsidR="006559DD" w:rsidRDefault="00E93011">
      <w:pPr>
        <w:suppressAutoHyphens/>
        <w:spacing w:after="140" w:line="288" w:lineRule="auto"/>
        <w:jc w:val="center"/>
        <w:rPr>
          <w:rFonts w:ascii="Times New Roman" w:eastAsia="Times New Roman" w:hAnsi="Times New Roman" w:cs="Times New Roman"/>
          <w:b/>
          <w:sz w:val="30"/>
        </w:rPr>
      </w:pPr>
      <w:r>
        <w:rPr>
          <w:rFonts w:ascii="Times New Roman" w:eastAsia="Times New Roman" w:hAnsi="Times New Roman" w:cs="Times New Roman"/>
          <w:b/>
          <w:sz w:val="36"/>
        </w:rPr>
        <w:t>D</w:t>
      </w:r>
      <w:r>
        <w:rPr>
          <w:rFonts w:ascii="Times New Roman" w:eastAsia="Times New Roman" w:hAnsi="Times New Roman" w:cs="Times New Roman"/>
          <w:b/>
          <w:sz w:val="30"/>
        </w:rPr>
        <w:t>ECLARAŢIE PRIVIND ORIGINALITATEA ŞI RESPECTAREA DREPTURILOR DE AUTOR</w:t>
      </w:r>
    </w:p>
    <w:p w14:paraId="1235B186" w14:textId="77777777" w:rsidR="006559DD" w:rsidRDefault="006559DD">
      <w:pPr>
        <w:suppressAutoHyphens/>
        <w:spacing w:after="140" w:line="288" w:lineRule="auto"/>
        <w:jc w:val="both"/>
        <w:rPr>
          <w:rFonts w:ascii="Times New Roman" w:eastAsia="Times New Roman" w:hAnsi="Times New Roman" w:cs="Times New Roman"/>
          <w:b/>
          <w:sz w:val="30"/>
        </w:rPr>
      </w:pPr>
    </w:p>
    <w:p w14:paraId="30E81754" w14:textId="3CC1C7A3"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Prin prezenta declar că Lucrarea de licenţă cu titlul „D</w:t>
      </w:r>
      <w:r w:rsidR="00F801C1">
        <w:rPr>
          <w:rFonts w:ascii="Times New Roman" w:eastAsia="Times New Roman" w:hAnsi="Times New Roman" w:cs="Times New Roman"/>
          <w:sz w:val="24"/>
        </w:rPr>
        <w:t xml:space="preserve">OC </w:t>
      </w:r>
      <w:r>
        <w:rPr>
          <w:rFonts w:ascii="Times New Roman" w:eastAsia="Times New Roman" w:hAnsi="Times New Roman" w:cs="Times New Roman"/>
          <w:sz w:val="24"/>
        </w:rPr>
        <w:t>W</w:t>
      </w:r>
      <w:r w:rsidR="00F801C1">
        <w:rPr>
          <w:rFonts w:ascii="Times New Roman" w:eastAsia="Times New Roman" w:hAnsi="Times New Roman" w:cs="Times New Roman"/>
          <w:sz w:val="24"/>
        </w:rPr>
        <w:t>eb</w:t>
      </w:r>
      <w:r>
        <w:rPr>
          <w:rFonts w:ascii="Times New Roman" w:eastAsia="Times New Roman" w:hAnsi="Times New Roman" w:cs="Times New Roman"/>
          <w:sz w:val="24"/>
        </w:rPr>
        <w:t xml:space="preserve">” este scrisă de mine şi nu a mai fost </w:t>
      </w:r>
      <w:r>
        <w:rPr>
          <w:rFonts w:ascii="Times New Roman" w:eastAsia="Times New Roman" w:hAnsi="Times New Roman" w:cs="Times New Roman"/>
          <w:sz w:val="24"/>
        </w:rPr>
        <w:t>prezentată niciodată la o altă facultate sau instituţie de învăţământ superior din ţară sau străinătate. De asemenea, declar că toate sursele utilizate, inclusiv cele preluate de pe Internet, sunt indicate în lucrare, cu respectarea regulilo</w:t>
      </w:r>
      <w:r>
        <w:rPr>
          <w:rFonts w:ascii="Times New Roman" w:eastAsia="Times New Roman" w:hAnsi="Times New Roman" w:cs="Times New Roman"/>
          <w:sz w:val="24"/>
        </w:rPr>
        <w:t xml:space="preserve">r de evitare a plagiatului: </w:t>
      </w:r>
    </w:p>
    <w:p w14:paraId="52D3CD74" w14:textId="77777777"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toate fragmentele de text reproduse exact, chiar şi în traducere proprie din altă limbă, </w:t>
      </w:r>
      <w:r>
        <w:rPr>
          <w:rFonts w:ascii="Times New Roman" w:eastAsia="Times New Roman" w:hAnsi="Times New Roman" w:cs="Times New Roman"/>
          <w:sz w:val="24"/>
        </w:rPr>
        <w:tab/>
        <w:t xml:space="preserve">sunt scrise între ghilimele şi deţin referinţa precisă a sursei; </w:t>
      </w:r>
    </w:p>
    <w:p w14:paraId="227DB01D" w14:textId="77777777" w:rsidR="006559DD" w:rsidRDefault="00E93011">
      <w:pPr>
        <w:suppressAutoHyphens/>
        <w:spacing w:after="140" w:line="288" w:lineRule="auto"/>
        <w:ind w:left="707"/>
        <w:jc w:val="both"/>
        <w:rPr>
          <w:rFonts w:ascii="Times New Roman" w:eastAsia="Times New Roman" w:hAnsi="Times New Roman" w:cs="Times New Roman"/>
          <w:sz w:val="24"/>
        </w:rPr>
      </w:pPr>
      <w:r>
        <w:rPr>
          <w:rFonts w:ascii="Times New Roman" w:eastAsia="Times New Roman" w:hAnsi="Times New Roman" w:cs="Times New Roman"/>
          <w:sz w:val="24"/>
        </w:rPr>
        <w:t>– reformularea în cuvinte proprii a textelor scrise de că</w:t>
      </w:r>
      <w:r>
        <w:rPr>
          <w:rFonts w:ascii="Times New Roman" w:eastAsia="Times New Roman" w:hAnsi="Times New Roman" w:cs="Times New Roman"/>
          <w:sz w:val="24"/>
        </w:rPr>
        <w:t xml:space="preserve">tre alţi autori deţine referinţa precisă; </w:t>
      </w:r>
    </w:p>
    <w:p w14:paraId="4AD9FB43" w14:textId="77777777" w:rsidR="006559DD" w:rsidRDefault="00E93011">
      <w:pPr>
        <w:suppressAutoHyphens/>
        <w:spacing w:after="140" w:line="288" w:lineRule="auto"/>
        <w:ind w:left="707"/>
        <w:jc w:val="both"/>
        <w:rPr>
          <w:rFonts w:ascii="Times New Roman" w:eastAsia="Times New Roman" w:hAnsi="Times New Roman" w:cs="Times New Roman"/>
          <w:sz w:val="24"/>
        </w:rPr>
      </w:pPr>
      <w:r>
        <w:rPr>
          <w:rFonts w:ascii="Times New Roman" w:eastAsia="Times New Roman" w:hAnsi="Times New Roman" w:cs="Times New Roman"/>
          <w:sz w:val="24"/>
        </w:rPr>
        <w:t xml:space="preserve">– codul sursă, imagini etc. preluate din proiecte open-source sau alte surse sunt utilizate cu respectarea drepturilor de autor şi deţin referinţe precise; </w:t>
      </w:r>
    </w:p>
    <w:p w14:paraId="2789120F" w14:textId="77777777" w:rsidR="006559DD" w:rsidRDefault="00E93011">
      <w:pPr>
        <w:suppressAutoHyphens/>
        <w:spacing w:after="140" w:line="288" w:lineRule="auto"/>
        <w:ind w:left="707"/>
        <w:jc w:val="both"/>
        <w:rPr>
          <w:rFonts w:ascii="Times New Roman" w:eastAsia="Times New Roman" w:hAnsi="Times New Roman" w:cs="Times New Roman"/>
          <w:sz w:val="24"/>
        </w:rPr>
      </w:pPr>
      <w:r>
        <w:rPr>
          <w:rFonts w:ascii="Times New Roman" w:eastAsia="Times New Roman" w:hAnsi="Times New Roman" w:cs="Times New Roman"/>
          <w:sz w:val="24"/>
        </w:rPr>
        <w:t>–  rezumarea ideilor altor autori precizează re</w:t>
      </w:r>
      <w:r>
        <w:rPr>
          <w:rFonts w:ascii="Times New Roman" w:eastAsia="Times New Roman" w:hAnsi="Times New Roman" w:cs="Times New Roman"/>
          <w:sz w:val="24"/>
        </w:rPr>
        <w:t xml:space="preserve">ferinţa precisă la textul original. </w:t>
      </w:r>
    </w:p>
    <w:p w14:paraId="50867F52" w14:textId="77777777"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14:paraId="52CF5DA1" w14:textId="77777777" w:rsidR="006559DD" w:rsidRDefault="006559DD">
      <w:pPr>
        <w:suppressAutoHyphens/>
        <w:spacing w:after="140" w:line="288" w:lineRule="auto"/>
        <w:jc w:val="both"/>
        <w:rPr>
          <w:rFonts w:ascii="Times New Roman" w:eastAsia="Times New Roman" w:hAnsi="Times New Roman" w:cs="Times New Roman"/>
          <w:sz w:val="24"/>
        </w:rPr>
      </w:pPr>
    </w:p>
    <w:p w14:paraId="7847D874" w14:textId="77777777" w:rsidR="006559DD" w:rsidRDefault="006559DD">
      <w:pPr>
        <w:suppressAutoHyphens/>
        <w:spacing w:after="140" w:line="288" w:lineRule="auto"/>
        <w:jc w:val="both"/>
        <w:rPr>
          <w:rFonts w:ascii="Times New Roman" w:eastAsia="Times New Roman" w:hAnsi="Times New Roman" w:cs="Times New Roman"/>
          <w:sz w:val="24"/>
        </w:rPr>
      </w:pPr>
    </w:p>
    <w:p w14:paraId="7747DAB7" w14:textId="77777777" w:rsidR="006559DD" w:rsidRDefault="006559DD">
      <w:pPr>
        <w:suppressAutoHyphens/>
        <w:spacing w:after="140" w:line="288" w:lineRule="auto"/>
        <w:jc w:val="both"/>
        <w:rPr>
          <w:rFonts w:ascii="Times New Roman" w:eastAsia="Times New Roman" w:hAnsi="Times New Roman" w:cs="Times New Roman"/>
          <w:sz w:val="24"/>
        </w:rPr>
      </w:pPr>
    </w:p>
    <w:p w14:paraId="1A9E92FF" w14:textId="77777777"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Iaşi, </w:t>
      </w:r>
    </w:p>
    <w:p w14:paraId="507A057F" w14:textId="77777777" w:rsidR="006559DD" w:rsidRDefault="00E93011">
      <w:pPr>
        <w:suppressAutoHyphens/>
        <w:spacing w:after="140" w:line="288" w:lineRule="auto"/>
        <w:jc w:val="both"/>
        <w:rPr>
          <w:rFonts w:ascii="Times New Roman" w:eastAsia="Times New Roman" w:hAnsi="Times New Roman" w:cs="Times New Roman"/>
          <w:b/>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Absolvent  Plugariu Raluca Nicoleta</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sidR="00CF2FEC">
        <w:rPr>
          <w:rFonts w:ascii="Times New Roman" w:eastAsia="Times New Roman" w:hAnsi="Times New Roman" w:cs="Times New Roman"/>
          <w:sz w:val="24"/>
        </w:rPr>
        <w:tab/>
      </w:r>
      <w:r>
        <w:rPr>
          <w:rFonts w:ascii="Times New Roman" w:eastAsia="Times New Roman" w:hAnsi="Times New Roman" w:cs="Times New Roman"/>
          <w:sz w:val="24"/>
        </w:rPr>
        <w:t>______________________________</w:t>
      </w:r>
    </w:p>
    <w:p w14:paraId="7431B033" w14:textId="77777777" w:rsidR="006559DD" w:rsidRDefault="006559DD">
      <w:pPr>
        <w:suppressAutoHyphens/>
        <w:spacing w:after="0" w:line="240" w:lineRule="auto"/>
        <w:jc w:val="both"/>
        <w:rPr>
          <w:rFonts w:ascii="Times New Roman" w:eastAsia="Times New Roman" w:hAnsi="Times New Roman" w:cs="Times New Roman"/>
          <w:b/>
          <w:sz w:val="24"/>
        </w:rPr>
      </w:pPr>
    </w:p>
    <w:p w14:paraId="31419747" w14:textId="77777777" w:rsidR="006559DD" w:rsidRDefault="006559DD">
      <w:pPr>
        <w:suppressAutoHyphens/>
        <w:spacing w:after="0" w:line="240" w:lineRule="auto"/>
        <w:jc w:val="both"/>
        <w:rPr>
          <w:rFonts w:ascii="Times New Roman" w:eastAsia="Times New Roman" w:hAnsi="Times New Roman" w:cs="Times New Roman"/>
          <w:b/>
          <w:sz w:val="24"/>
        </w:rPr>
      </w:pPr>
    </w:p>
    <w:p w14:paraId="3C555749" w14:textId="77777777" w:rsidR="006559DD" w:rsidRDefault="006559DD">
      <w:pPr>
        <w:suppressAutoHyphens/>
        <w:spacing w:after="0" w:line="240" w:lineRule="auto"/>
        <w:jc w:val="both"/>
        <w:rPr>
          <w:rFonts w:ascii="Times New Roman" w:eastAsia="Times New Roman" w:hAnsi="Times New Roman" w:cs="Times New Roman"/>
          <w:b/>
          <w:sz w:val="24"/>
        </w:rPr>
      </w:pPr>
    </w:p>
    <w:p w14:paraId="310252DA" w14:textId="77777777" w:rsidR="006559DD" w:rsidRDefault="006559DD">
      <w:pPr>
        <w:suppressAutoHyphens/>
        <w:spacing w:after="0" w:line="240" w:lineRule="auto"/>
        <w:jc w:val="both"/>
        <w:rPr>
          <w:rFonts w:ascii="Times New Roman" w:eastAsia="Times New Roman" w:hAnsi="Times New Roman" w:cs="Times New Roman"/>
          <w:b/>
          <w:sz w:val="28"/>
        </w:rPr>
      </w:pPr>
    </w:p>
    <w:p w14:paraId="41314C0A" w14:textId="77777777" w:rsidR="006559DD" w:rsidRDefault="006559DD">
      <w:pPr>
        <w:suppressAutoHyphens/>
        <w:spacing w:after="0" w:line="240" w:lineRule="auto"/>
        <w:jc w:val="both"/>
        <w:rPr>
          <w:rFonts w:ascii="Times New Roman" w:eastAsia="Times New Roman" w:hAnsi="Times New Roman" w:cs="Times New Roman"/>
          <w:b/>
          <w:sz w:val="28"/>
        </w:rPr>
      </w:pPr>
    </w:p>
    <w:p w14:paraId="1B3EE31E" w14:textId="77777777" w:rsidR="006559DD" w:rsidRDefault="006559DD">
      <w:pPr>
        <w:suppressAutoHyphens/>
        <w:spacing w:after="0" w:line="240" w:lineRule="auto"/>
        <w:jc w:val="both"/>
        <w:rPr>
          <w:rFonts w:ascii="Times New Roman" w:eastAsia="Times New Roman" w:hAnsi="Times New Roman" w:cs="Times New Roman"/>
          <w:b/>
          <w:sz w:val="28"/>
        </w:rPr>
      </w:pPr>
    </w:p>
    <w:p w14:paraId="569BB450" w14:textId="77777777" w:rsidR="006559DD" w:rsidRDefault="006559DD">
      <w:pPr>
        <w:suppressAutoHyphens/>
        <w:spacing w:after="0" w:line="240" w:lineRule="auto"/>
        <w:jc w:val="both"/>
        <w:rPr>
          <w:rFonts w:ascii="Times New Roman" w:eastAsia="Times New Roman" w:hAnsi="Times New Roman" w:cs="Times New Roman"/>
          <w:b/>
          <w:sz w:val="28"/>
        </w:rPr>
      </w:pPr>
    </w:p>
    <w:p w14:paraId="2E6146AB" w14:textId="77777777" w:rsidR="006559DD" w:rsidRDefault="006559DD">
      <w:pPr>
        <w:suppressAutoHyphens/>
        <w:spacing w:after="0" w:line="240" w:lineRule="auto"/>
        <w:jc w:val="both"/>
        <w:rPr>
          <w:rFonts w:ascii="Times New Roman" w:eastAsia="Times New Roman" w:hAnsi="Times New Roman" w:cs="Times New Roman"/>
          <w:b/>
          <w:sz w:val="28"/>
        </w:rPr>
      </w:pPr>
    </w:p>
    <w:p w14:paraId="64E0CD49" w14:textId="77777777" w:rsidR="006559DD" w:rsidRDefault="006559DD">
      <w:pPr>
        <w:suppressAutoHyphens/>
        <w:spacing w:after="0" w:line="240" w:lineRule="auto"/>
        <w:jc w:val="both"/>
        <w:rPr>
          <w:rFonts w:ascii="Times New Roman" w:eastAsia="Times New Roman" w:hAnsi="Times New Roman" w:cs="Times New Roman"/>
          <w:b/>
          <w:sz w:val="28"/>
        </w:rPr>
      </w:pPr>
    </w:p>
    <w:p w14:paraId="1F304815" w14:textId="77777777" w:rsidR="006559DD" w:rsidRDefault="006559DD">
      <w:pPr>
        <w:suppressAutoHyphens/>
        <w:spacing w:after="0" w:line="240" w:lineRule="auto"/>
        <w:jc w:val="both"/>
        <w:rPr>
          <w:rFonts w:ascii="Times New Roman" w:eastAsia="Times New Roman" w:hAnsi="Times New Roman" w:cs="Times New Roman"/>
          <w:b/>
          <w:sz w:val="28"/>
        </w:rPr>
      </w:pPr>
    </w:p>
    <w:p w14:paraId="1A4A09F3" w14:textId="77777777" w:rsidR="006559DD" w:rsidRDefault="006559DD">
      <w:pPr>
        <w:suppressAutoHyphens/>
        <w:spacing w:after="0" w:line="240" w:lineRule="auto"/>
        <w:rPr>
          <w:rFonts w:ascii="Liberation Serif" w:eastAsia="Liberation Serif" w:hAnsi="Liberation Serif" w:cs="Liberation Serif"/>
          <w:sz w:val="24"/>
        </w:rPr>
      </w:pPr>
    </w:p>
    <w:p w14:paraId="256C6B39" w14:textId="77777777" w:rsidR="006559DD" w:rsidRDefault="006559DD">
      <w:pPr>
        <w:suppressAutoHyphens/>
        <w:spacing w:after="0" w:line="240" w:lineRule="auto"/>
        <w:rPr>
          <w:rFonts w:ascii="Liberation Serif" w:eastAsia="Liberation Serif" w:hAnsi="Liberation Serif" w:cs="Liberation Serif"/>
          <w:sz w:val="24"/>
        </w:rPr>
      </w:pPr>
    </w:p>
    <w:p w14:paraId="4B5A292C" w14:textId="77777777" w:rsidR="006559DD" w:rsidRDefault="006559DD">
      <w:pPr>
        <w:suppressAutoHyphens/>
        <w:spacing w:after="0" w:line="240" w:lineRule="auto"/>
        <w:rPr>
          <w:rFonts w:ascii="Liberation Serif" w:eastAsia="Liberation Serif" w:hAnsi="Liberation Serif" w:cs="Liberation Serif"/>
          <w:sz w:val="24"/>
        </w:rPr>
      </w:pPr>
    </w:p>
    <w:p w14:paraId="5CEA510D" w14:textId="77777777" w:rsidR="006559DD" w:rsidRDefault="006559DD">
      <w:pPr>
        <w:suppressAutoHyphens/>
        <w:spacing w:after="0" w:line="240" w:lineRule="auto"/>
        <w:rPr>
          <w:rFonts w:ascii="Liberation Serif" w:eastAsia="Liberation Serif" w:hAnsi="Liberation Serif" w:cs="Liberation Serif"/>
          <w:sz w:val="24"/>
        </w:rPr>
      </w:pPr>
    </w:p>
    <w:p w14:paraId="24345849" w14:textId="77777777" w:rsidR="006559DD" w:rsidRDefault="006559DD">
      <w:pPr>
        <w:suppressAutoHyphens/>
        <w:spacing w:after="140" w:line="288" w:lineRule="auto"/>
        <w:jc w:val="both"/>
        <w:rPr>
          <w:rFonts w:ascii="Times New Roman" w:eastAsia="Times New Roman" w:hAnsi="Times New Roman" w:cs="Times New Roman"/>
          <w:b/>
          <w:sz w:val="36"/>
        </w:rPr>
      </w:pPr>
    </w:p>
    <w:p w14:paraId="072BA5F7" w14:textId="77777777" w:rsidR="006559DD" w:rsidRDefault="00E93011">
      <w:pPr>
        <w:suppressAutoHyphens/>
        <w:spacing w:after="140" w:line="288" w:lineRule="auto"/>
        <w:jc w:val="center"/>
        <w:rPr>
          <w:rFonts w:ascii="Times New Roman" w:eastAsia="Times New Roman" w:hAnsi="Times New Roman" w:cs="Times New Roman"/>
          <w:b/>
          <w:sz w:val="30"/>
        </w:rPr>
      </w:pPr>
      <w:r>
        <w:rPr>
          <w:rFonts w:ascii="Times New Roman" w:eastAsia="Times New Roman" w:hAnsi="Times New Roman" w:cs="Times New Roman"/>
          <w:b/>
          <w:sz w:val="36"/>
        </w:rPr>
        <w:t>D</w:t>
      </w:r>
      <w:r>
        <w:rPr>
          <w:rFonts w:ascii="Times New Roman" w:eastAsia="Times New Roman" w:hAnsi="Times New Roman" w:cs="Times New Roman"/>
          <w:b/>
          <w:sz w:val="30"/>
        </w:rPr>
        <w:t>ECLARAŢIE DE CONSIMŢĂMÂNT</w:t>
      </w:r>
    </w:p>
    <w:p w14:paraId="308AA61C" w14:textId="77777777" w:rsidR="006559DD" w:rsidRDefault="006559DD">
      <w:pPr>
        <w:suppressAutoHyphens/>
        <w:spacing w:after="140" w:line="288" w:lineRule="auto"/>
        <w:jc w:val="both"/>
        <w:rPr>
          <w:rFonts w:ascii="Times New Roman" w:eastAsia="Times New Roman" w:hAnsi="Times New Roman" w:cs="Times New Roman"/>
          <w:b/>
          <w:sz w:val="30"/>
        </w:rPr>
      </w:pPr>
    </w:p>
    <w:p w14:paraId="52134E8C" w14:textId="70C3B2CD"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Prin prezenta declar că </w:t>
      </w:r>
      <w:r>
        <w:rPr>
          <w:rFonts w:ascii="Times New Roman" w:eastAsia="Times New Roman" w:hAnsi="Times New Roman" w:cs="Times New Roman"/>
          <w:sz w:val="24"/>
        </w:rPr>
        <w:t>sunt de acord ca Lucrarea de licenţă cu titlul „D</w:t>
      </w:r>
      <w:r w:rsidR="00F801C1">
        <w:rPr>
          <w:rFonts w:ascii="Times New Roman" w:eastAsia="Times New Roman" w:hAnsi="Times New Roman" w:cs="Times New Roman"/>
          <w:sz w:val="24"/>
        </w:rPr>
        <w:t xml:space="preserve">OC </w:t>
      </w:r>
      <w:r>
        <w:rPr>
          <w:rFonts w:ascii="Times New Roman" w:eastAsia="Times New Roman" w:hAnsi="Times New Roman" w:cs="Times New Roman"/>
          <w:sz w:val="24"/>
        </w:rPr>
        <w:t>W</w:t>
      </w:r>
      <w:r w:rsidR="00F801C1">
        <w:rPr>
          <w:rFonts w:ascii="Times New Roman" w:eastAsia="Times New Roman" w:hAnsi="Times New Roman" w:cs="Times New Roman"/>
          <w:sz w:val="24"/>
        </w:rPr>
        <w:t>eb</w:t>
      </w:r>
      <w:r>
        <w:rPr>
          <w:rFonts w:ascii="Times New Roman" w:eastAsia="Times New Roman" w:hAnsi="Times New Roman" w:cs="Times New Roman"/>
          <w:sz w:val="24"/>
        </w:rPr>
        <w:t xml:space="preserve">”, codul sursă al programelor şi celelalte conţinuturi (grafice, multimedia, date de test etc.) care însoţesc această lucrare să fie utilizate în cadrul Facultăţii de Informatică. </w:t>
      </w:r>
    </w:p>
    <w:p w14:paraId="49B92A8C" w14:textId="77777777"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t>De asem</w:t>
      </w:r>
      <w:r>
        <w:rPr>
          <w:rFonts w:ascii="Times New Roman" w:eastAsia="Times New Roman" w:hAnsi="Times New Roman" w:cs="Times New Roman"/>
          <w:sz w:val="24"/>
        </w:rPr>
        <w:t>enea, sunt de acord ca Facultatea de Informatică de la Universitatea Alexandru Ioan Cuza Iaşi să utilizeze, modifice, reproducă şi să distribuie în scopuri necomerciale programele-calculator, format executabil şi sursă, realizate de mine în cadru</w:t>
      </w:r>
      <w:r>
        <w:rPr>
          <w:rFonts w:ascii="Times New Roman" w:eastAsia="Times New Roman" w:hAnsi="Times New Roman" w:cs="Times New Roman"/>
          <w:sz w:val="24"/>
        </w:rPr>
        <w:t xml:space="preserve">l prezentei lucrări de licenţă. </w:t>
      </w:r>
    </w:p>
    <w:p w14:paraId="5FA226F5" w14:textId="77777777" w:rsidR="006559DD" w:rsidRDefault="006559DD">
      <w:pPr>
        <w:suppressAutoHyphens/>
        <w:spacing w:after="140" w:line="288" w:lineRule="auto"/>
        <w:jc w:val="both"/>
        <w:rPr>
          <w:rFonts w:ascii="Times New Roman" w:eastAsia="Times New Roman" w:hAnsi="Times New Roman" w:cs="Times New Roman"/>
          <w:sz w:val="24"/>
        </w:rPr>
      </w:pPr>
    </w:p>
    <w:p w14:paraId="6ABD66A2" w14:textId="77777777" w:rsidR="006559DD" w:rsidRDefault="006559DD">
      <w:pPr>
        <w:suppressAutoHyphens/>
        <w:spacing w:after="140" w:line="288" w:lineRule="auto"/>
        <w:jc w:val="both"/>
        <w:rPr>
          <w:rFonts w:ascii="Times New Roman" w:eastAsia="Times New Roman" w:hAnsi="Times New Roman" w:cs="Times New Roman"/>
          <w:sz w:val="24"/>
        </w:rPr>
      </w:pPr>
    </w:p>
    <w:p w14:paraId="7F1748B0" w14:textId="77777777" w:rsidR="006559DD" w:rsidRDefault="006559DD">
      <w:pPr>
        <w:suppressAutoHyphens/>
        <w:spacing w:after="140" w:line="288" w:lineRule="auto"/>
        <w:jc w:val="both"/>
        <w:rPr>
          <w:rFonts w:ascii="Times New Roman" w:eastAsia="Times New Roman" w:hAnsi="Times New Roman" w:cs="Times New Roman"/>
          <w:sz w:val="24"/>
        </w:rPr>
      </w:pPr>
    </w:p>
    <w:p w14:paraId="3B4C8119" w14:textId="77777777" w:rsidR="006559DD" w:rsidRDefault="006559DD">
      <w:pPr>
        <w:suppressAutoHyphens/>
        <w:spacing w:after="140" w:line="288" w:lineRule="auto"/>
        <w:jc w:val="both"/>
        <w:rPr>
          <w:rFonts w:ascii="Times New Roman" w:eastAsia="Times New Roman" w:hAnsi="Times New Roman" w:cs="Times New Roman"/>
          <w:sz w:val="24"/>
        </w:rPr>
      </w:pPr>
    </w:p>
    <w:p w14:paraId="01016AFC" w14:textId="77777777" w:rsidR="006559DD" w:rsidRDefault="006559DD">
      <w:pPr>
        <w:suppressAutoHyphens/>
        <w:spacing w:after="140" w:line="288" w:lineRule="auto"/>
        <w:jc w:val="both"/>
        <w:rPr>
          <w:rFonts w:ascii="Times New Roman" w:eastAsia="Times New Roman" w:hAnsi="Times New Roman" w:cs="Times New Roman"/>
          <w:sz w:val="24"/>
        </w:rPr>
      </w:pPr>
    </w:p>
    <w:p w14:paraId="2E72034A" w14:textId="77777777" w:rsidR="006559DD" w:rsidRDefault="006559DD">
      <w:pPr>
        <w:suppressAutoHyphens/>
        <w:spacing w:after="140" w:line="288" w:lineRule="auto"/>
        <w:jc w:val="both"/>
        <w:rPr>
          <w:rFonts w:ascii="Times New Roman" w:eastAsia="Times New Roman" w:hAnsi="Times New Roman" w:cs="Times New Roman"/>
          <w:sz w:val="24"/>
        </w:rPr>
      </w:pPr>
    </w:p>
    <w:p w14:paraId="66F4FB22" w14:textId="77777777" w:rsidR="006559DD" w:rsidRDefault="006559DD">
      <w:pPr>
        <w:suppressAutoHyphens/>
        <w:spacing w:after="140" w:line="288" w:lineRule="auto"/>
        <w:jc w:val="both"/>
        <w:rPr>
          <w:rFonts w:ascii="Times New Roman" w:eastAsia="Times New Roman" w:hAnsi="Times New Roman" w:cs="Times New Roman"/>
          <w:sz w:val="24"/>
        </w:rPr>
      </w:pPr>
    </w:p>
    <w:p w14:paraId="5F53371B" w14:textId="77777777" w:rsidR="006559DD" w:rsidRDefault="00E93011">
      <w:pPr>
        <w:suppressAutoHyphens/>
        <w:spacing w:after="14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Iaşi, </w:t>
      </w:r>
    </w:p>
    <w:p w14:paraId="1675F09C" w14:textId="77777777" w:rsidR="00CF2FEC" w:rsidRDefault="00E93011">
      <w:pPr>
        <w:suppressAutoHyphens/>
        <w:spacing w:after="140" w:line="288" w:lineRule="auto"/>
        <w:jc w:val="both"/>
        <w:rPr>
          <w:rFonts w:ascii="Times New Roman" w:eastAsia="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Absolvent Plugariu Raluca</w:t>
      </w:r>
      <w:r>
        <w:rPr>
          <w:rFonts w:ascii="Times New Roman" w:eastAsia="Times New Roman" w:hAnsi="Times New Roman" w:cs="Times New Roman"/>
        </w:rPr>
        <w:t xml:space="preserve"> Nicoleta</w:t>
      </w:r>
      <w:r>
        <w:rPr>
          <w:rFonts w:ascii="Times New Roman" w:eastAsia="Times New Roman" w:hAnsi="Times New Roman" w:cs="Times New Roman"/>
        </w:rPr>
        <w:tab/>
      </w:r>
    </w:p>
    <w:p w14:paraId="459C566E" w14:textId="77777777" w:rsidR="00CF2FEC" w:rsidRDefault="00CF2FEC">
      <w:pPr>
        <w:suppressAutoHyphens/>
        <w:spacing w:after="140" w:line="288" w:lineRule="auto"/>
        <w:jc w:val="both"/>
        <w:rPr>
          <w:rFonts w:ascii="Times New Roman" w:eastAsia="Times New Roman" w:hAnsi="Times New Roman" w:cs="Times New Roman"/>
        </w:rPr>
      </w:pPr>
    </w:p>
    <w:p w14:paraId="19AC97EC" w14:textId="77777777" w:rsidR="006559DD" w:rsidRDefault="00E93011">
      <w:pPr>
        <w:suppressAutoHyphens/>
        <w:spacing w:after="140" w:line="288" w:lineRule="auto"/>
        <w:jc w:val="both"/>
        <w:rPr>
          <w:rFonts w:ascii="Times New Roman" w:eastAsia="Times New Roman" w:hAnsi="Times New Roman" w:cs="Times New Roman"/>
          <w:b/>
          <w:sz w:val="44"/>
        </w:rPr>
      </w:pPr>
      <w:r>
        <w:rPr>
          <w:rFonts w:ascii="Times New Roman" w:eastAsia="Times New Roman" w:hAnsi="Times New Roman" w:cs="Times New Roman"/>
        </w:rPr>
        <w:tab/>
      </w:r>
      <w:r>
        <w:rPr>
          <w:rFonts w:ascii="Times New Roman" w:eastAsia="Times New Roman" w:hAnsi="Times New Roman" w:cs="Times New Roman"/>
        </w:rPr>
        <w:t xml:space="preserve">    </w:t>
      </w:r>
      <w:r w:rsidR="00CF2FEC">
        <w:rPr>
          <w:rFonts w:ascii="Times New Roman" w:eastAsia="Times New Roman" w:hAnsi="Times New Roman" w:cs="Times New Roman"/>
        </w:rPr>
        <w:t xml:space="preserve">      </w:t>
      </w:r>
      <w:r>
        <w:rPr>
          <w:rFonts w:ascii="Times New Roman" w:eastAsia="Times New Roman" w:hAnsi="Times New Roman" w:cs="Times New Roman"/>
        </w:rPr>
        <w:t xml:space="preserve">                                                                      ______________________________ </w:t>
      </w:r>
    </w:p>
    <w:p w14:paraId="0D4D0A09" w14:textId="77777777" w:rsidR="006559DD" w:rsidRDefault="006559DD">
      <w:pPr>
        <w:suppressAutoHyphens/>
        <w:spacing w:after="140" w:line="288" w:lineRule="auto"/>
        <w:jc w:val="both"/>
        <w:rPr>
          <w:rFonts w:ascii="Times New Roman" w:eastAsia="Times New Roman" w:hAnsi="Times New Roman" w:cs="Times New Roman"/>
          <w:b/>
          <w:sz w:val="44"/>
        </w:rPr>
      </w:pPr>
    </w:p>
    <w:p w14:paraId="5F86B1D1" w14:textId="77777777" w:rsidR="006559DD" w:rsidRDefault="006559DD">
      <w:pPr>
        <w:suppressAutoHyphens/>
        <w:spacing w:after="140" w:line="288" w:lineRule="auto"/>
        <w:jc w:val="both"/>
        <w:rPr>
          <w:rFonts w:ascii="Times New Roman" w:eastAsia="Times New Roman" w:hAnsi="Times New Roman" w:cs="Times New Roman"/>
          <w:b/>
          <w:sz w:val="44"/>
        </w:rPr>
      </w:pPr>
    </w:p>
    <w:p w14:paraId="4D6081C1" w14:textId="77777777" w:rsidR="006559DD" w:rsidRDefault="006559DD">
      <w:pPr>
        <w:suppressAutoHyphens/>
        <w:spacing w:after="0" w:line="240" w:lineRule="auto"/>
        <w:rPr>
          <w:rFonts w:ascii="Liberation Serif" w:eastAsia="Liberation Serif" w:hAnsi="Liberation Serif" w:cs="Liberation Serif"/>
          <w:sz w:val="24"/>
        </w:rPr>
      </w:pPr>
    </w:p>
    <w:p w14:paraId="0A5EB95C" w14:textId="77777777" w:rsidR="006559DD" w:rsidRDefault="006559DD">
      <w:pPr>
        <w:suppressAutoHyphens/>
        <w:spacing w:after="0" w:line="240" w:lineRule="auto"/>
        <w:rPr>
          <w:rFonts w:ascii="Liberation Serif" w:eastAsia="Liberation Serif" w:hAnsi="Liberation Serif" w:cs="Liberation Serif"/>
          <w:sz w:val="24"/>
        </w:rPr>
      </w:pPr>
    </w:p>
    <w:p w14:paraId="6EF9B5A4" w14:textId="77777777" w:rsidR="006559DD" w:rsidRDefault="006559DD">
      <w:pPr>
        <w:suppressAutoHyphens/>
        <w:spacing w:after="0" w:line="240" w:lineRule="auto"/>
        <w:rPr>
          <w:rFonts w:ascii="Liberation Serif" w:eastAsia="Liberation Serif" w:hAnsi="Liberation Serif" w:cs="Liberation Serif"/>
          <w:sz w:val="24"/>
        </w:rPr>
      </w:pPr>
    </w:p>
    <w:p w14:paraId="7CBA4FC2" w14:textId="77777777" w:rsidR="006559DD" w:rsidRDefault="006559DD">
      <w:pPr>
        <w:suppressAutoHyphens/>
        <w:spacing w:after="0" w:line="240" w:lineRule="auto"/>
        <w:rPr>
          <w:rFonts w:ascii="Liberation Serif" w:eastAsia="Liberation Serif" w:hAnsi="Liberation Serif" w:cs="Liberation Serif"/>
          <w:sz w:val="24"/>
        </w:rPr>
      </w:pPr>
    </w:p>
    <w:p w14:paraId="1292B6FF" w14:textId="77777777" w:rsidR="006559DD" w:rsidRDefault="006559DD">
      <w:pPr>
        <w:suppressAutoHyphens/>
        <w:spacing w:after="0" w:line="240" w:lineRule="auto"/>
        <w:rPr>
          <w:rFonts w:ascii="Liberation Serif" w:eastAsia="Liberation Serif" w:hAnsi="Liberation Serif" w:cs="Liberation Serif"/>
          <w:sz w:val="24"/>
        </w:rPr>
      </w:pPr>
    </w:p>
    <w:p w14:paraId="21830F4F" w14:textId="77777777" w:rsidR="006559DD" w:rsidRDefault="006559DD">
      <w:pPr>
        <w:suppressAutoHyphens/>
        <w:spacing w:after="0" w:line="240" w:lineRule="auto"/>
        <w:rPr>
          <w:rFonts w:ascii="Liberation Serif" w:eastAsia="Liberation Serif" w:hAnsi="Liberation Serif" w:cs="Liberation Serif"/>
          <w:sz w:val="24"/>
        </w:rPr>
      </w:pPr>
    </w:p>
    <w:p w14:paraId="3BEF05CB" w14:textId="77777777" w:rsidR="00CF2FEC" w:rsidRDefault="00CF2FEC">
      <w:pPr>
        <w:suppressAutoHyphens/>
        <w:spacing w:after="0" w:line="240" w:lineRule="auto"/>
        <w:rPr>
          <w:rFonts w:ascii="Liberation Serif" w:eastAsia="Liberation Serif" w:hAnsi="Liberation Serif" w:cs="Liberation Serif"/>
          <w:sz w:val="24"/>
        </w:rPr>
      </w:pPr>
    </w:p>
    <w:p w14:paraId="5BBE0A25" w14:textId="77777777" w:rsidR="00CF2FEC" w:rsidRDefault="00CF2FEC">
      <w:pPr>
        <w:suppressAutoHyphens/>
        <w:spacing w:after="0" w:line="240" w:lineRule="auto"/>
        <w:rPr>
          <w:rFonts w:ascii="Liberation Serif" w:eastAsia="Liberation Serif" w:hAnsi="Liberation Serif" w:cs="Liberation Serif"/>
          <w:sz w:val="24"/>
        </w:rPr>
      </w:pPr>
    </w:p>
    <w:p w14:paraId="24981FA2" w14:textId="77777777" w:rsidR="00CF2FEC" w:rsidRDefault="00CF2FEC">
      <w:pPr>
        <w:suppressAutoHyphens/>
        <w:spacing w:after="0" w:line="240" w:lineRule="auto"/>
        <w:rPr>
          <w:rFonts w:ascii="Liberation Serif" w:eastAsia="Liberation Serif" w:hAnsi="Liberation Serif" w:cs="Liberation Serif"/>
          <w:sz w:val="24"/>
        </w:rPr>
      </w:pPr>
    </w:p>
    <w:p w14:paraId="7B025CCB" w14:textId="77777777" w:rsidR="006559DD" w:rsidRDefault="006559DD">
      <w:pPr>
        <w:suppressAutoHyphens/>
        <w:spacing w:after="0" w:line="240" w:lineRule="auto"/>
        <w:rPr>
          <w:rFonts w:ascii="Liberation Serif" w:eastAsia="Liberation Serif" w:hAnsi="Liberation Serif" w:cs="Liberation Serif"/>
          <w:sz w:val="24"/>
        </w:rPr>
      </w:pPr>
    </w:p>
    <w:p w14:paraId="24AEDADF" w14:textId="77777777" w:rsidR="006559DD" w:rsidRDefault="006559DD">
      <w:pPr>
        <w:suppressAutoHyphens/>
        <w:spacing w:after="0" w:line="240" w:lineRule="auto"/>
        <w:rPr>
          <w:rFonts w:ascii="Liberation Serif" w:eastAsia="Liberation Serif" w:hAnsi="Liberation Serif" w:cs="Liberation Serif"/>
          <w:sz w:val="24"/>
        </w:rPr>
      </w:pPr>
    </w:p>
    <w:p w14:paraId="630F720E" w14:textId="77777777" w:rsidR="006559DD" w:rsidRDefault="00E93011">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Acord privind proprietatea dreptului de autor</w:t>
      </w:r>
    </w:p>
    <w:p w14:paraId="62976324" w14:textId="77777777" w:rsidR="006559DD" w:rsidRDefault="006559DD">
      <w:pPr>
        <w:suppressAutoHyphens/>
        <w:spacing w:after="0" w:line="240" w:lineRule="auto"/>
        <w:rPr>
          <w:rFonts w:ascii="Times New Roman" w:eastAsia="Times New Roman" w:hAnsi="Times New Roman" w:cs="Times New Roman"/>
          <w:sz w:val="28"/>
        </w:rPr>
      </w:pPr>
    </w:p>
    <w:p w14:paraId="64C35709" w14:textId="77777777" w:rsidR="006559DD" w:rsidRDefault="006559DD">
      <w:pPr>
        <w:suppressAutoHyphens/>
        <w:spacing w:after="0" w:line="240" w:lineRule="auto"/>
        <w:rPr>
          <w:rFonts w:ascii="Times New Roman" w:eastAsia="Times New Roman" w:hAnsi="Times New Roman" w:cs="Times New Roman"/>
          <w:sz w:val="28"/>
        </w:rPr>
      </w:pPr>
    </w:p>
    <w:p w14:paraId="34EED0E2"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Facultatea de Informatic</w:t>
      </w:r>
      <w:r>
        <w:rPr>
          <w:rFonts w:ascii="Times New Roman" w:eastAsia="Times New Roman" w:hAnsi="Times New Roman" w:cs="Times New Roman"/>
          <w:sz w:val="24"/>
        </w:rPr>
        <w:t>ă este de acord ca drepturile de autor asupra programele-calculator,</w:t>
      </w:r>
    </w:p>
    <w:p w14:paraId="48D0350F"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format executabil și sursă, să aparțină autorului prezentei lucrări, Plugariu Raluca Nicoleta</w:t>
      </w:r>
    </w:p>
    <w:p w14:paraId="76905ACF"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Închierea acestui acord este necesară din următoarele motive:</w:t>
      </w:r>
    </w:p>
    <w:p w14:paraId="1AF8B9A7" w14:textId="77777777" w:rsidR="006559DD" w:rsidRDefault="006559DD">
      <w:pPr>
        <w:suppressAutoHyphens/>
        <w:spacing w:after="0" w:line="240" w:lineRule="auto"/>
        <w:rPr>
          <w:rFonts w:ascii="Times New Roman" w:eastAsia="Times New Roman" w:hAnsi="Times New Roman" w:cs="Times New Roman"/>
          <w:sz w:val="24"/>
        </w:rPr>
      </w:pPr>
    </w:p>
    <w:p w14:paraId="52F6F849" w14:textId="77777777" w:rsidR="006559DD" w:rsidRDefault="006559DD">
      <w:pPr>
        <w:suppressAutoHyphens/>
        <w:spacing w:after="0" w:line="240" w:lineRule="auto"/>
        <w:rPr>
          <w:rFonts w:ascii="Times New Roman" w:eastAsia="Times New Roman" w:hAnsi="Times New Roman" w:cs="Times New Roman"/>
          <w:sz w:val="24"/>
        </w:rPr>
      </w:pPr>
    </w:p>
    <w:p w14:paraId="679FE055" w14:textId="77777777" w:rsidR="006559DD" w:rsidRDefault="006559DD">
      <w:pPr>
        <w:suppressAutoHyphens/>
        <w:spacing w:after="0" w:line="240" w:lineRule="auto"/>
        <w:rPr>
          <w:rFonts w:ascii="Times New Roman" w:eastAsia="Times New Roman" w:hAnsi="Times New Roman" w:cs="Times New Roman"/>
          <w:sz w:val="24"/>
        </w:rPr>
      </w:pPr>
    </w:p>
    <w:p w14:paraId="7B6E1895" w14:textId="77777777" w:rsidR="006559DD" w:rsidRDefault="006559DD">
      <w:pPr>
        <w:suppressAutoHyphens/>
        <w:spacing w:after="0" w:line="240" w:lineRule="auto"/>
        <w:rPr>
          <w:rFonts w:ascii="Times New Roman" w:eastAsia="Times New Roman" w:hAnsi="Times New Roman" w:cs="Times New Roman"/>
          <w:sz w:val="24"/>
        </w:rPr>
      </w:pPr>
    </w:p>
    <w:p w14:paraId="49B2080F" w14:textId="77777777" w:rsidR="006559DD" w:rsidRDefault="006559DD">
      <w:pPr>
        <w:suppressAutoHyphens/>
        <w:spacing w:after="0" w:line="240" w:lineRule="auto"/>
        <w:rPr>
          <w:rFonts w:ascii="Times New Roman" w:eastAsia="Times New Roman" w:hAnsi="Times New Roman" w:cs="Times New Roman"/>
          <w:sz w:val="24"/>
        </w:rPr>
      </w:pPr>
    </w:p>
    <w:p w14:paraId="4DEC1212" w14:textId="77777777" w:rsidR="006559DD" w:rsidRDefault="006559DD">
      <w:pPr>
        <w:suppressAutoHyphens/>
        <w:spacing w:after="0" w:line="240" w:lineRule="auto"/>
        <w:rPr>
          <w:rFonts w:ascii="Times New Roman" w:eastAsia="Times New Roman" w:hAnsi="Times New Roman" w:cs="Times New Roman"/>
          <w:sz w:val="24"/>
        </w:rPr>
      </w:pPr>
    </w:p>
    <w:p w14:paraId="747E2895"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Decan Adrian Iftene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w:t>
      </w:r>
      <w:r>
        <w:rPr>
          <w:rFonts w:ascii="Times New Roman" w:eastAsia="Times New Roman" w:hAnsi="Times New Roman" w:cs="Times New Roman"/>
          <w:sz w:val="24"/>
        </w:rPr>
        <w:t>bsolvent Plugariu Raluca Nicoleta</w:t>
      </w:r>
    </w:p>
    <w:p w14:paraId="26E7D97C" w14:textId="77777777" w:rsidR="006559DD" w:rsidRDefault="006559DD">
      <w:pPr>
        <w:suppressAutoHyphens/>
        <w:spacing w:after="0" w:line="240" w:lineRule="auto"/>
        <w:rPr>
          <w:rFonts w:ascii="Times New Roman" w:eastAsia="Times New Roman" w:hAnsi="Times New Roman" w:cs="Times New Roman"/>
          <w:sz w:val="24"/>
        </w:rPr>
      </w:pPr>
    </w:p>
    <w:p w14:paraId="278F3F8B"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________________</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_______________________________</w:t>
      </w:r>
    </w:p>
    <w:p w14:paraId="3D8574A3" w14:textId="77777777" w:rsidR="006559DD" w:rsidRDefault="006559DD">
      <w:pPr>
        <w:suppressAutoHyphens/>
        <w:spacing w:after="0" w:line="240" w:lineRule="auto"/>
        <w:rPr>
          <w:rFonts w:ascii="Times New Roman" w:eastAsia="Times New Roman" w:hAnsi="Times New Roman" w:cs="Times New Roman"/>
          <w:sz w:val="24"/>
        </w:rPr>
      </w:pPr>
    </w:p>
    <w:p w14:paraId="43D87372" w14:textId="77777777" w:rsidR="006559DD" w:rsidRDefault="006559DD">
      <w:pPr>
        <w:suppressAutoHyphens/>
        <w:spacing w:after="0" w:line="240" w:lineRule="auto"/>
        <w:rPr>
          <w:rFonts w:ascii="Times New Roman" w:eastAsia="Times New Roman" w:hAnsi="Times New Roman" w:cs="Times New Roman"/>
          <w:sz w:val="24"/>
        </w:rPr>
      </w:pPr>
    </w:p>
    <w:p w14:paraId="61D1BB46" w14:textId="77777777" w:rsidR="006559DD" w:rsidRDefault="006559DD">
      <w:pPr>
        <w:suppressAutoHyphens/>
        <w:spacing w:after="0" w:line="240" w:lineRule="auto"/>
        <w:rPr>
          <w:rFonts w:ascii="Times New Roman" w:eastAsia="Times New Roman" w:hAnsi="Times New Roman" w:cs="Times New Roman"/>
          <w:sz w:val="24"/>
        </w:rPr>
      </w:pPr>
    </w:p>
    <w:p w14:paraId="460A449F" w14:textId="77777777" w:rsidR="006559DD" w:rsidRDefault="006559DD">
      <w:pPr>
        <w:suppressAutoHyphens/>
        <w:spacing w:after="0" w:line="240" w:lineRule="auto"/>
        <w:rPr>
          <w:rFonts w:ascii="Times New Roman" w:eastAsia="Times New Roman" w:hAnsi="Times New Roman" w:cs="Times New Roman"/>
          <w:sz w:val="24"/>
        </w:rPr>
      </w:pPr>
    </w:p>
    <w:p w14:paraId="12F75996" w14:textId="77777777" w:rsidR="006559DD" w:rsidRDefault="006559DD">
      <w:pPr>
        <w:suppressAutoHyphens/>
        <w:spacing w:after="0" w:line="240" w:lineRule="auto"/>
        <w:rPr>
          <w:rFonts w:ascii="Times New Roman" w:eastAsia="Times New Roman" w:hAnsi="Times New Roman" w:cs="Times New Roman"/>
          <w:sz w:val="24"/>
        </w:rPr>
      </w:pPr>
    </w:p>
    <w:p w14:paraId="36349075" w14:textId="77777777" w:rsidR="006559DD" w:rsidRDefault="006559DD">
      <w:pPr>
        <w:suppressAutoHyphens/>
        <w:spacing w:after="0" w:line="240" w:lineRule="auto"/>
        <w:rPr>
          <w:rFonts w:ascii="Times New Roman" w:eastAsia="Times New Roman" w:hAnsi="Times New Roman" w:cs="Times New Roman"/>
          <w:sz w:val="24"/>
        </w:rPr>
      </w:pPr>
    </w:p>
    <w:p w14:paraId="19969E7D" w14:textId="77777777" w:rsidR="006559DD" w:rsidRDefault="006559DD">
      <w:pPr>
        <w:suppressAutoHyphens/>
        <w:spacing w:after="0" w:line="240" w:lineRule="auto"/>
        <w:rPr>
          <w:rFonts w:ascii="Times New Roman" w:eastAsia="Times New Roman" w:hAnsi="Times New Roman" w:cs="Times New Roman"/>
          <w:sz w:val="24"/>
        </w:rPr>
      </w:pPr>
    </w:p>
    <w:p w14:paraId="424AEDEA" w14:textId="77777777" w:rsidR="006559DD" w:rsidRDefault="006559DD">
      <w:pPr>
        <w:suppressAutoHyphens/>
        <w:spacing w:after="0" w:line="240" w:lineRule="auto"/>
        <w:rPr>
          <w:rFonts w:ascii="Times New Roman" w:eastAsia="Times New Roman" w:hAnsi="Times New Roman" w:cs="Times New Roman"/>
          <w:sz w:val="24"/>
        </w:rPr>
      </w:pPr>
    </w:p>
    <w:p w14:paraId="4F95EEF1" w14:textId="77777777" w:rsidR="006559DD" w:rsidRDefault="006559DD">
      <w:pPr>
        <w:suppressAutoHyphens/>
        <w:spacing w:after="0" w:line="240" w:lineRule="auto"/>
        <w:rPr>
          <w:rFonts w:ascii="Times New Roman" w:eastAsia="Times New Roman" w:hAnsi="Times New Roman" w:cs="Times New Roman"/>
          <w:sz w:val="24"/>
        </w:rPr>
      </w:pPr>
    </w:p>
    <w:p w14:paraId="45FC7196" w14:textId="77777777" w:rsidR="006559DD" w:rsidRDefault="006559DD">
      <w:pPr>
        <w:suppressAutoHyphens/>
        <w:spacing w:after="0" w:line="240" w:lineRule="auto"/>
        <w:rPr>
          <w:rFonts w:ascii="Times New Roman" w:eastAsia="Times New Roman" w:hAnsi="Times New Roman" w:cs="Times New Roman"/>
          <w:sz w:val="24"/>
        </w:rPr>
      </w:pPr>
    </w:p>
    <w:p w14:paraId="009E5FC3" w14:textId="77777777" w:rsidR="006559DD" w:rsidRDefault="006559DD">
      <w:pPr>
        <w:suppressAutoHyphens/>
        <w:spacing w:after="0" w:line="240" w:lineRule="auto"/>
        <w:rPr>
          <w:rFonts w:ascii="Times New Roman" w:eastAsia="Times New Roman" w:hAnsi="Times New Roman" w:cs="Times New Roman"/>
          <w:sz w:val="24"/>
        </w:rPr>
      </w:pPr>
    </w:p>
    <w:p w14:paraId="56CC6E44" w14:textId="77777777" w:rsidR="006559DD" w:rsidRDefault="006559DD">
      <w:pPr>
        <w:suppressAutoHyphens/>
        <w:spacing w:after="0" w:line="240" w:lineRule="auto"/>
        <w:rPr>
          <w:rFonts w:ascii="Times New Roman" w:eastAsia="Times New Roman" w:hAnsi="Times New Roman" w:cs="Times New Roman"/>
          <w:sz w:val="24"/>
        </w:rPr>
      </w:pPr>
    </w:p>
    <w:p w14:paraId="7BAF09E8" w14:textId="77777777" w:rsidR="006559DD" w:rsidRDefault="006559DD">
      <w:pPr>
        <w:suppressAutoHyphens/>
        <w:spacing w:after="0" w:line="240" w:lineRule="auto"/>
        <w:rPr>
          <w:rFonts w:ascii="Times New Roman" w:eastAsia="Times New Roman" w:hAnsi="Times New Roman" w:cs="Times New Roman"/>
          <w:sz w:val="24"/>
        </w:rPr>
      </w:pPr>
    </w:p>
    <w:p w14:paraId="051C0178" w14:textId="77777777" w:rsidR="006559DD" w:rsidRDefault="006559DD">
      <w:pPr>
        <w:suppressAutoHyphens/>
        <w:spacing w:after="0" w:line="240" w:lineRule="auto"/>
        <w:rPr>
          <w:rFonts w:ascii="Times New Roman" w:eastAsia="Times New Roman" w:hAnsi="Times New Roman" w:cs="Times New Roman"/>
          <w:sz w:val="24"/>
        </w:rPr>
      </w:pPr>
    </w:p>
    <w:p w14:paraId="1E71198F" w14:textId="77777777" w:rsidR="006559DD" w:rsidRDefault="006559DD">
      <w:pPr>
        <w:suppressAutoHyphens/>
        <w:spacing w:after="0" w:line="240" w:lineRule="auto"/>
        <w:rPr>
          <w:rFonts w:ascii="Times New Roman" w:eastAsia="Times New Roman" w:hAnsi="Times New Roman" w:cs="Times New Roman"/>
          <w:sz w:val="24"/>
        </w:rPr>
      </w:pPr>
    </w:p>
    <w:p w14:paraId="73EE48EE" w14:textId="77777777" w:rsidR="006559DD" w:rsidRDefault="006559DD">
      <w:pPr>
        <w:suppressAutoHyphens/>
        <w:spacing w:after="0" w:line="240" w:lineRule="auto"/>
        <w:rPr>
          <w:rFonts w:ascii="Times New Roman" w:eastAsia="Times New Roman" w:hAnsi="Times New Roman" w:cs="Times New Roman"/>
          <w:sz w:val="24"/>
        </w:rPr>
      </w:pPr>
    </w:p>
    <w:p w14:paraId="1770C554" w14:textId="77777777" w:rsidR="006559DD" w:rsidRDefault="006559DD">
      <w:pPr>
        <w:suppressAutoHyphens/>
        <w:spacing w:after="0" w:line="240" w:lineRule="auto"/>
        <w:rPr>
          <w:rFonts w:ascii="Times New Roman" w:eastAsia="Times New Roman" w:hAnsi="Times New Roman" w:cs="Times New Roman"/>
          <w:sz w:val="24"/>
        </w:rPr>
      </w:pPr>
    </w:p>
    <w:p w14:paraId="5C4EEC86" w14:textId="77777777" w:rsidR="006559DD" w:rsidRDefault="006559DD">
      <w:pPr>
        <w:suppressAutoHyphens/>
        <w:spacing w:after="0" w:line="240" w:lineRule="auto"/>
        <w:rPr>
          <w:rFonts w:ascii="Times New Roman" w:eastAsia="Times New Roman" w:hAnsi="Times New Roman" w:cs="Times New Roman"/>
          <w:sz w:val="24"/>
        </w:rPr>
      </w:pPr>
    </w:p>
    <w:p w14:paraId="5AD4B5AF" w14:textId="77777777" w:rsidR="006559DD" w:rsidRDefault="006559DD">
      <w:pPr>
        <w:suppressAutoHyphens/>
        <w:spacing w:after="0" w:line="240" w:lineRule="auto"/>
        <w:rPr>
          <w:rFonts w:ascii="Times New Roman" w:eastAsia="Times New Roman" w:hAnsi="Times New Roman" w:cs="Times New Roman"/>
          <w:sz w:val="24"/>
        </w:rPr>
      </w:pPr>
    </w:p>
    <w:p w14:paraId="2D4ACEB8" w14:textId="77777777" w:rsidR="006559DD" w:rsidRDefault="006559DD">
      <w:pPr>
        <w:suppressAutoHyphens/>
        <w:spacing w:after="0" w:line="240" w:lineRule="auto"/>
        <w:rPr>
          <w:rFonts w:ascii="Times New Roman" w:eastAsia="Times New Roman" w:hAnsi="Times New Roman" w:cs="Times New Roman"/>
          <w:sz w:val="24"/>
        </w:rPr>
      </w:pPr>
    </w:p>
    <w:p w14:paraId="29E94203" w14:textId="77777777" w:rsidR="006559DD" w:rsidRDefault="006559DD">
      <w:pPr>
        <w:suppressAutoHyphens/>
        <w:spacing w:after="0" w:line="240" w:lineRule="auto"/>
        <w:rPr>
          <w:rFonts w:ascii="Times New Roman" w:eastAsia="Times New Roman" w:hAnsi="Times New Roman" w:cs="Times New Roman"/>
          <w:sz w:val="24"/>
        </w:rPr>
      </w:pPr>
    </w:p>
    <w:p w14:paraId="74962668" w14:textId="77777777" w:rsidR="006559DD" w:rsidRDefault="006559DD">
      <w:pPr>
        <w:suppressAutoHyphens/>
        <w:spacing w:after="0" w:line="240" w:lineRule="auto"/>
        <w:rPr>
          <w:rFonts w:ascii="Times New Roman" w:eastAsia="Times New Roman" w:hAnsi="Times New Roman" w:cs="Times New Roman"/>
          <w:sz w:val="24"/>
        </w:rPr>
      </w:pPr>
    </w:p>
    <w:p w14:paraId="3F4C6243" w14:textId="77777777" w:rsidR="006559DD" w:rsidRDefault="006559DD">
      <w:pPr>
        <w:suppressAutoHyphens/>
        <w:spacing w:after="0" w:line="240" w:lineRule="auto"/>
        <w:rPr>
          <w:rFonts w:ascii="Times New Roman" w:eastAsia="Times New Roman" w:hAnsi="Times New Roman" w:cs="Times New Roman"/>
          <w:sz w:val="24"/>
        </w:rPr>
      </w:pPr>
    </w:p>
    <w:p w14:paraId="70626F31" w14:textId="77777777" w:rsidR="006559DD" w:rsidRDefault="006559DD">
      <w:pPr>
        <w:suppressAutoHyphens/>
        <w:spacing w:after="0" w:line="240" w:lineRule="auto"/>
        <w:rPr>
          <w:rFonts w:ascii="Times New Roman" w:eastAsia="Times New Roman" w:hAnsi="Times New Roman" w:cs="Times New Roman"/>
          <w:sz w:val="24"/>
        </w:rPr>
      </w:pPr>
    </w:p>
    <w:p w14:paraId="0B509640" w14:textId="77777777" w:rsidR="006559DD" w:rsidRDefault="006559DD">
      <w:pPr>
        <w:suppressAutoHyphens/>
        <w:spacing w:after="0" w:line="240" w:lineRule="auto"/>
        <w:rPr>
          <w:rFonts w:ascii="Times New Roman" w:eastAsia="Times New Roman" w:hAnsi="Times New Roman" w:cs="Times New Roman"/>
          <w:sz w:val="24"/>
        </w:rPr>
      </w:pPr>
    </w:p>
    <w:p w14:paraId="2DA0DB02" w14:textId="77777777" w:rsidR="00CF2FEC" w:rsidRDefault="00CF2FEC">
      <w:pPr>
        <w:suppressAutoHyphens/>
        <w:spacing w:after="0" w:line="240" w:lineRule="auto"/>
        <w:rPr>
          <w:rFonts w:ascii="Times New Roman" w:eastAsia="Times New Roman" w:hAnsi="Times New Roman" w:cs="Times New Roman"/>
          <w:sz w:val="24"/>
        </w:rPr>
      </w:pPr>
    </w:p>
    <w:p w14:paraId="0EFEB9B1" w14:textId="77777777" w:rsidR="00CF2FEC" w:rsidRDefault="00CF2FEC">
      <w:pPr>
        <w:suppressAutoHyphens/>
        <w:spacing w:after="0" w:line="240" w:lineRule="auto"/>
        <w:rPr>
          <w:rFonts w:ascii="Times New Roman" w:eastAsia="Times New Roman" w:hAnsi="Times New Roman" w:cs="Times New Roman"/>
          <w:sz w:val="24"/>
        </w:rPr>
      </w:pPr>
    </w:p>
    <w:p w14:paraId="5D26663C" w14:textId="77777777" w:rsidR="00CF2FEC" w:rsidRDefault="00CF2FEC">
      <w:pPr>
        <w:suppressAutoHyphens/>
        <w:spacing w:after="0" w:line="240" w:lineRule="auto"/>
        <w:rPr>
          <w:rFonts w:ascii="Times New Roman" w:eastAsia="Times New Roman" w:hAnsi="Times New Roman" w:cs="Times New Roman"/>
          <w:sz w:val="24"/>
        </w:rPr>
      </w:pPr>
    </w:p>
    <w:p w14:paraId="252CE8B6" w14:textId="77777777" w:rsidR="00CF2FEC" w:rsidRDefault="00CF2FEC">
      <w:pPr>
        <w:suppressAutoHyphens/>
        <w:spacing w:after="0" w:line="240" w:lineRule="auto"/>
        <w:rPr>
          <w:rFonts w:ascii="Times New Roman" w:eastAsia="Times New Roman" w:hAnsi="Times New Roman" w:cs="Times New Roman"/>
          <w:sz w:val="24"/>
        </w:rPr>
      </w:pPr>
    </w:p>
    <w:p w14:paraId="46E84A96" w14:textId="77777777" w:rsidR="00CF2FEC" w:rsidRDefault="00CF2FEC">
      <w:pPr>
        <w:suppressAutoHyphens/>
        <w:spacing w:after="0" w:line="240" w:lineRule="auto"/>
        <w:rPr>
          <w:rFonts w:ascii="Times New Roman" w:eastAsia="Times New Roman" w:hAnsi="Times New Roman" w:cs="Times New Roman"/>
          <w:sz w:val="24"/>
        </w:rPr>
      </w:pPr>
    </w:p>
    <w:p w14:paraId="5882265F" w14:textId="77777777" w:rsidR="00CF2FEC" w:rsidRDefault="00CF2FEC">
      <w:pPr>
        <w:suppressAutoHyphens/>
        <w:spacing w:after="0" w:line="240" w:lineRule="auto"/>
        <w:rPr>
          <w:rFonts w:ascii="Times New Roman" w:eastAsia="Times New Roman" w:hAnsi="Times New Roman" w:cs="Times New Roman"/>
          <w:sz w:val="24"/>
        </w:rPr>
      </w:pPr>
    </w:p>
    <w:p w14:paraId="1406E81A" w14:textId="77777777" w:rsidR="00CF2FEC" w:rsidRDefault="00CF2FEC">
      <w:pPr>
        <w:suppressAutoHyphens/>
        <w:spacing w:after="0" w:line="240" w:lineRule="auto"/>
        <w:rPr>
          <w:rFonts w:ascii="Times New Roman" w:eastAsia="Times New Roman" w:hAnsi="Times New Roman" w:cs="Times New Roman"/>
          <w:sz w:val="24"/>
        </w:rPr>
      </w:pPr>
    </w:p>
    <w:sdt>
      <w:sdtPr>
        <w:rPr>
          <w:rFonts w:ascii="Liberation Serif" w:eastAsia="Arial Unicode MS" w:hAnsi="Liberation Serif" w:cs="Arial Unicode MS"/>
          <w:color w:val="auto"/>
          <w:kern w:val="2"/>
          <w:sz w:val="24"/>
          <w:szCs w:val="24"/>
          <w:lang w:eastAsia="zh-CN" w:bidi="hi-IN"/>
        </w:rPr>
        <w:id w:val="-1469430058"/>
        <w:docPartObj>
          <w:docPartGallery w:val="Table of Contents"/>
          <w:docPartUnique/>
        </w:docPartObj>
      </w:sdtPr>
      <w:sdtEndPr>
        <w:rPr>
          <w:rFonts w:asciiTheme="minorHAnsi" w:eastAsiaTheme="minorEastAsia" w:hAnsiTheme="minorHAnsi" w:cstheme="minorBidi"/>
          <w:kern w:val="0"/>
          <w:sz w:val="22"/>
          <w:szCs w:val="22"/>
          <w:lang w:val="ro-RO" w:eastAsia="ro-RO" w:bidi="ar-SA"/>
        </w:rPr>
      </w:sdtEndPr>
      <w:sdtContent>
        <w:p w14:paraId="725E634F" w14:textId="77777777" w:rsidR="00F801C1" w:rsidRPr="00F801C1" w:rsidRDefault="00F801C1" w:rsidP="00F801C1">
          <w:pPr>
            <w:pStyle w:val="TOCHeading"/>
            <w:jc w:val="center"/>
            <w:rPr>
              <w:b/>
              <w:bCs/>
            </w:rPr>
          </w:pPr>
          <w:proofErr w:type="spellStart"/>
          <w:r w:rsidRPr="00F801C1">
            <w:rPr>
              <w:b/>
              <w:bCs/>
            </w:rPr>
            <w:t>Cuprins</w:t>
          </w:r>
          <w:proofErr w:type="spellEnd"/>
        </w:p>
        <w:p w14:paraId="2A14C4FD" w14:textId="77777777" w:rsidR="00F801C1" w:rsidRDefault="00F801C1" w:rsidP="00F801C1">
          <w:pPr>
            <w:rPr>
              <w:lang w:eastAsia="en-US"/>
            </w:rPr>
          </w:pPr>
        </w:p>
        <w:p w14:paraId="79D5D7FA" w14:textId="58DC5771" w:rsidR="00F801C1" w:rsidRDefault="00F801C1" w:rsidP="00F801C1">
          <w:pPr>
            <w:pStyle w:val="TOC1"/>
            <w:tabs>
              <w:tab w:val="right" w:leader="dot" w:pos="9061"/>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r:id="rId8" w:anchor="_Toc486605826" w:history="1">
            <w:r>
              <w:rPr>
                <w:rStyle w:val="Hyperlink"/>
                <w:noProof/>
                <w:lang w:val="it-IT"/>
              </w:rPr>
              <w:t>1.Introducere</w:t>
            </w:r>
            <w:r>
              <w:rPr>
                <w:rStyle w:val="Hyperlink"/>
                <w:noProof/>
                <w:webHidden/>
              </w:rPr>
              <w:tab/>
            </w:r>
          </w:hyperlink>
        </w:p>
        <w:p w14:paraId="1BCB8942" w14:textId="1813629E" w:rsidR="00F801C1" w:rsidRDefault="00F801C1"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9" w:anchor="_Toc486605827" w:history="1">
            <w:r>
              <w:rPr>
                <w:rStyle w:val="Hyperlink"/>
                <w:noProof/>
                <w:lang w:val="ro-RO"/>
              </w:rPr>
              <w:t>2.Contribuții</w:t>
            </w:r>
            <w:r>
              <w:rPr>
                <w:rStyle w:val="Hyperlink"/>
                <w:noProof/>
                <w:webHidden/>
              </w:rPr>
              <w:tab/>
            </w:r>
          </w:hyperlink>
        </w:p>
        <w:p w14:paraId="6A5D7121" w14:textId="3ABB15B3" w:rsidR="00F801C1" w:rsidRDefault="00F801C1"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10" w:anchor="_Toc486605828" w:history="1">
            <w:r>
              <w:rPr>
                <w:rStyle w:val="Hyperlink"/>
                <w:noProof/>
                <w:lang w:val="ro-RO"/>
              </w:rPr>
              <w:t>3. Aplicații similare</w:t>
            </w:r>
            <w:r>
              <w:rPr>
                <w:rStyle w:val="Hyperlink"/>
                <w:noProof/>
                <w:webHidden/>
              </w:rPr>
              <w:tab/>
            </w:r>
          </w:hyperlink>
        </w:p>
        <w:p w14:paraId="1DC9FC1F" w14:textId="363C46C0" w:rsidR="00F801C1" w:rsidRDefault="00F801C1"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11" w:anchor="_Toc486605829" w:history="1">
            <w:r>
              <w:rPr>
                <w:rStyle w:val="Hyperlink"/>
                <w:noProof/>
              </w:rPr>
              <w:t>4.Tehnologii utilizate</w:t>
            </w:r>
            <w:r>
              <w:rPr>
                <w:rStyle w:val="Hyperlink"/>
                <w:noProof/>
                <w:webHidden/>
              </w:rPr>
              <w:tab/>
            </w:r>
          </w:hyperlink>
        </w:p>
        <w:p w14:paraId="68D9F1C6" w14:textId="4172FB9B"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2" w:anchor="_Toc486605830" w:history="1">
            <w:r>
              <w:rPr>
                <w:rStyle w:val="Hyperlink"/>
                <w:noProof/>
                <w:lang w:val="ro-RO"/>
              </w:rPr>
              <w:t>4.1 Java</w:t>
            </w:r>
            <w:r>
              <w:rPr>
                <w:rStyle w:val="Hyperlink"/>
                <w:noProof/>
                <w:webHidden/>
              </w:rPr>
              <w:tab/>
            </w:r>
          </w:hyperlink>
        </w:p>
        <w:p w14:paraId="0C1D21D5" w14:textId="732B4A90"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3" w:anchor="_Toc486605831" w:history="1">
            <w:r>
              <w:rPr>
                <w:rStyle w:val="Hyperlink"/>
                <w:noProof/>
              </w:rPr>
              <w:t>4.2 S</w:t>
            </w:r>
            <w:r>
              <w:rPr>
                <w:rStyle w:val="Hyperlink"/>
                <w:noProof/>
              </w:rPr>
              <w:t>pring</w:t>
            </w:r>
            <w:r>
              <w:rPr>
                <w:rStyle w:val="Hyperlink"/>
                <w:noProof/>
                <w:webHidden/>
              </w:rPr>
              <w:tab/>
            </w:r>
          </w:hyperlink>
        </w:p>
        <w:p w14:paraId="54A7A73E" w14:textId="5ED86DAC"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4" w:anchor="_Toc486605832" w:history="1">
            <w:r>
              <w:rPr>
                <w:rStyle w:val="Hyperlink"/>
                <w:noProof/>
                <w:lang w:val="it-IT"/>
              </w:rPr>
              <w:t xml:space="preserve">4.3 Java Server </w:t>
            </w:r>
            <w:r>
              <w:rPr>
                <w:rStyle w:val="Hyperlink"/>
                <w:noProof/>
                <w:lang w:val="it-IT"/>
              </w:rPr>
              <w:t>Faces</w:t>
            </w:r>
            <w:r>
              <w:rPr>
                <w:rStyle w:val="Hyperlink"/>
                <w:noProof/>
                <w:lang w:val="it-IT"/>
              </w:rPr>
              <w:t xml:space="preserve"> (JS</w:t>
            </w:r>
            <w:r>
              <w:rPr>
                <w:rStyle w:val="Hyperlink"/>
                <w:noProof/>
                <w:lang w:val="it-IT"/>
              </w:rPr>
              <w:t>F</w:t>
            </w:r>
            <w:r>
              <w:rPr>
                <w:rStyle w:val="Hyperlink"/>
                <w:noProof/>
                <w:lang w:val="it-IT"/>
              </w:rPr>
              <w:t>)</w:t>
            </w:r>
            <w:r>
              <w:rPr>
                <w:rStyle w:val="Hyperlink"/>
                <w:noProof/>
                <w:webHidden/>
              </w:rPr>
              <w:tab/>
            </w:r>
          </w:hyperlink>
        </w:p>
        <w:p w14:paraId="3EC7DE93" w14:textId="0E653721"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5" w:anchor="_Toc486605833" w:history="1">
            <w:r>
              <w:rPr>
                <w:rStyle w:val="Hyperlink"/>
                <w:noProof/>
                <w:lang w:val="it-IT"/>
              </w:rPr>
              <w:t xml:space="preserve">4.4 </w:t>
            </w:r>
            <w:r>
              <w:rPr>
                <w:rStyle w:val="Hyperlink"/>
                <w:noProof/>
                <w:lang w:val="it-IT"/>
              </w:rPr>
              <w:t>H2 Database</w:t>
            </w:r>
            <w:r>
              <w:rPr>
                <w:rStyle w:val="Hyperlink"/>
                <w:noProof/>
                <w:webHidden/>
              </w:rPr>
              <w:tab/>
            </w:r>
          </w:hyperlink>
        </w:p>
        <w:p w14:paraId="14B27A35" w14:textId="5C009D9E"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6" w:anchor="_Toc486605834" w:history="1">
            <w:r>
              <w:rPr>
                <w:rStyle w:val="Hyperlink"/>
                <w:noProof/>
                <w:lang w:val="it-IT"/>
              </w:rPr>
              <w:t xml:space="preserve">4.5 </w:t>
            </w:r>
            <w:r>
              <w:rPr>
                <w:rStyle w:val="Hyperlink"/>
                <w:noProof/>
                <w:lang w:val="it-IT"/>
              </w:rPr>
              <w:t>Maven</w:t>
            </w:r>
            <w:r>
              <w:rPr>
                <w:rStyle w:val="Hyperlink"/>
                <w:noProof/>
                <w:webHidden/>
              </w:rPr>
              <w:tab/>
            </w:r>
          </w:hyperlink>
        </w:p>
        <w:p w14:paraId="598DCC87" w14:textId="1EAB8BD2" w:rsidR="00F801C1" w:rsidRDefault="00F801C1"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17" w:anchor="_Toc486605837" w:history="1">
            <w:r>
              <w:rPr>
                <w:rStyle w:val="Hyperlink"/>
                <w:noProof/>
              </w:rPr>
              <w:t>5. Analiză și proiectare</w:t>
            </w:r>
            <w:r>
              <w:rPr>
                <w:rStyle w:val="Hyperlink"/>
                <w:noProof/>
                <w:webHidden/>
              </w:rPr>
              <w:tab/>
            </w:r>
          </w:hyperlink>
        </w:p>
        <w:p w14:paraId="2FEC481C" w14:textId="361FAD77"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8" w:anchor="_Toc486605838" w:history="1">
            <w:r>
              <w:rPr>
                <w:rStyle w:val="Hyperlink"/>
                <w:noProof/>
              </w:rPr>
              <w:t>5.1 Diagrama Use Case</w:t>
            </w:r>
            <w:r>
              <w:rPr>
                <w:rStyle w:val="Hyperlink"/>
                <w:noProof/>
                <w:webHidden/>
              </w:rPr>
              <w:tab/>
            </w:r>
          </w:hyperlink>
        </w:p>
        <w:p w14:paraId="169737AF" w14:textId="784E6E37"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19" w:anchor="_Toc486605839" w:history="1">
            <w:r>
              <w:rPr>
                <w:rStyle w:val="Hyperlink"/>
                <w:noProof/>
                <w:lang w:val="it-IT"/>
              </w:rPr>
              <w:t>5.2 Diagrama de entități</w:t>
            </w:r>
            <w:r>
              <w:rPr>
                <w:rStyle w:val="Hyperlink"/>
                <w:noProof/>
                <w:webHidden/>
              </w:rPr>
              <w:tab/>
            </w:r>
          </w:hyperlink>
        </w:p>
        <w:p w14:paraId="4240026D" w14:textId="73E738D3"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0" w:anchor="_Toc486605840" w:history="1">
            <w:r>
              <w:rPr>
                <w:rStyle w:val="Hyperlink"/>
                <w:noProof/>
              </w:rPr>
              <w:t>5.3 Arhitectura</w:t>
            </w:r>
            <w:r>
              <w:rPr>
                <w:rStyle w:val="Hyperlink"/>
                <w:noProof/>
                <w:webHidden/>
              </w:rPr>
              <w:tab/>
            </w:r>
          </w:hyperlink>
        </w:p>
        <w:p w14:paraId="2CA9DEE0" w14:textId="087BF8CE"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1" w:anchor="_Toc486605841" w:history="1">
            <w:r>
              <w:rPr>
                <w:rStyle w:val="Hyperlink"/>
                <w:noProof/>
              </w:rPr>
              <w:t>5.5 Structura bazei de date</w:t>
            </w:r>
            <w:r>
              <w:rPr>
                <w:rStyle w:val="Hyperlink"/>
                <w:noProof/>
                <w:webHidden/>
              </w:rPr>
              <w:tab/>
            </w:r>
          </w:hyperlink>
        </w:p>
        <w:p w14:paraId="0BD7F199" w14:textId="1704BDF2"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2" w:anchor="_Toc486605842" w:history="1">
            <w:r>
              <w:rPr>
                <w:rStyle w:val="Hyperlink"/>
                <w:noProof/>
                <w:lang w:val="ro-RO"/>
              </w:rPr>
              <w:t>5.4 Structura Aplicației</w:t>
            </w:r>
            <w:r>
              <w:rPr>
                <w:rStyle w:val="Hyperlink"/>
                <w:noProof/>
                <w:webHidden/>
              </w:rPr>
              <w:tab/>
            </w:r>
          </w:hyperlink>
        </w:p>
        <w:p w14:paraId="765C333A" w14:textId="2BF7AEDA"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3" w:anchor="_Toc486605843" w:history="1">
            <w:r>
              <w:rPr>
                <w:rStyle w:val="Hyperlink"/>
                <w:noProof/>
                <w:lang w:val="ro-RO"/>
              </w:rPr>
              <w:t>5.5 Detalii de implementare</w:t>
            </w:r>
            <w:r>
              <w:rPr>
                <w:rStyle w:val="Hyperlink"/>
                <w:noProof/>
                <w:webHidden/>
              </w:rPr>
              <w:tab/>
            </w:r>
          </w:hyperlink>
        </w:p>
        <w:p w14:paraId="4A261E33" w14:textId="57FBB50A" w:rsidR="00F801C1" w:rsidRDefault="00F801C1"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24" w:anchor="_Toc486605844" w:history="1">
            <w:r>
              <w:rPr>
                <w:rStyle w:val="Hyperlink"/>
                <w:rFonts w:eastAsiaTheme="minorHAnsi"/>
                <w:noProof/>
                <w:lang w:val="it-IT"/>
              </w:rPr>
              <w:t>6. Modul de utilizare al aplicației</w:t>
            </w:r>
            <w:r>
              <w:rPr>
                <w:rStyle w:val="Hyperlink"/>
                <w:noProof/>
                <w:webHidden/>
              </w:rPr>
              <w:tab/>
            </w:r>
          </w:hyperlink>
        </w:p>
        <w:p w14:paraId="3361542F" w14:textId="3C74D030"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5" w:anchor="_Toc486605845" w:history="1">
            <w:r>
              <w:rPr>
                <w:rStyle w:val="Hyperlink"/>
                <w:noProof/>
                <w:lang w:val="it-IT"/>
              </w:rPr>
              <w:t xml:space="preserve">6.1 Rolul </w:t>
            </w:r>
            <w:r>
              <w:rPr>
                <w:rStyle w:val="Hyperlink"/>
                <w:noProof/>
                <w:lang w:val="it-IT"/>
              </w:rPr>
              <w:t>Doctor</w:t>
            </w:r>
            <w:r>
              <w:rPr>
                <w:rStyle w:val="Hyperlink"/>
                <w:noProof/>
                <w:webHidden/>
              </w:rPr>
              <w:tab/>
            </w:r>
          </w:hyperlink>
        </w:p>
        <w:p w14:paraId="37E757C1" w14:textId="4D8BDFC1" w:rsidR="00F801C1" w:rsidRDefault="00F801C1" w:rsidP="00F801C1">
          <w:pPr>
            <w:pStyle w:val="TOC2"/>
            <w:tabs>
              <w:tab w:val="right" w:leader="dot" w:pos="9061"/>
            </w:tabs>
            <w:rPr>
              <w:rFonts w:asciiTheme="minorHAnsi" w:eastAsiaTheme="minorEastAsia" w:hAnsiTheme="minorHAnsi" w:cstheme="minorBidi"/>
              <w:noProof/>
              <w:kern w:val="0"/>
              <w:sz w:val="22"/>
              <w:szCs w:val="22"/>
              <w:lang w:eastAsia="en-US" w:bidi="ar-SA"/>
            </w:rPr>
          </w:pPr>
          <w:hyperlink r:id="rId26" w:anchor="_Toc486605846" w:history="1">
            <w:r>
              <w:rPr>
                <w:rStyle w:val="Hyperlink"/>
                <w:rFonts w:eastAsiaTheme="minorHAnsi"/>
                <w:noProof/>
                <w:lang w:val="it-IT"/>
              </w:rPr>
              <w:t xml:space="preserve">6.2 Rolul </w:t>
            </w:r>
            <w:r>
              <w:rPr>
                <w:rStyle w:val="Hyperlink"/>
                <w:rFonts w:eastAsiaTheme="minorHAnsi"/>
                <w:noProof/>
                <w:lang w:val="it-IT"/>
              </w:rPr>
              <w:t>Pacient</w:t>
            </w:r>
            <w:r>
              <w:rPr>
                <w:rStyle w:val="Hyperlink"/>
                <w:noProof/>
                <w:webHidden/>
              </w:rPr>
              <w:tab/>
            </w:r>
          </w:hyperlink>
        </w:p>
        <w:p w14:paraId="4693F5A3" w14:textId="68783265" w:rsidR="00F801C1" w:rsidRDefault="00F801C1"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27" w:anchor="_Toc486605848" w:history="1">
            <w:r>
              <w:rPr>
                <w:rStyle w:val="Hyperlink"/>
                <w:rFonts w:eastAsiaTheme="minorHAnsi"/>
                <w:noProof/>
                <w:lang w:val="ro-RO"/>
              </w:rPr>
              <w:t>7. Concluzii și direcții viitoare</w:t>
            </w:r>
            <w:r>
              <w:rPr>
                <w:rStyle w:val="Hyperlink"/>
                <w:noProof/>
                <w:webHidden/>
              </w:rPr>
              <w:tab/>
            </w:r>
          </w:hyperlink>
        </w:p>
        <w:p w14:paraId="354359BD" w14:textId="663239B6" w:rsidR="00F801C1" w:rsidRDefault="00F801C1" w:rsidP="00F801C1">
          <w:pPr>
            <w:pStyle w:val="TOC1"/>
            <w:tabs>
              <w:tab w:val="right" w:leader="dot" w:pos="9061"/>
            </w:tabs>
            <w:rPr>
              <w:rFonts w:asciiTheme="minorHAnsi" w:eastAsiaTheme="minorEastAsia" w:hAnsiTheme="minorHAnsi" w:cstheme="minorBidi"/>
              <w:noProof/>
              <w:kern w:val="0"/>
              <w:sz w:val="22"/>
              <w:szCs w:val="22"/>
              <w:lang w:eastAsia="en-US" w:bidi="ar-SA"/>
            </w:rPr>
          </w:pPr>
          <w:hyperlink r:id="rId28" w:anchor="_Toc486605849" w:history="1">
            <w:r>
              <w:rPr>
                <w:rStyle w:val="Hyperlink"/>
                <w:rFonts w:eastAsiaTheme="minorHAnsi"/>
                <w:noProof/>
              </w:rPr>
              <w:t>Blibliografie</w:t>
            </w:r>
            <w:r>
              <w:rPr>
                <w:rStyle w:val="Hyperlink"/>
                <w:noProof/>
                <w:webHidden/>
              </w:rPr>
              <w:tab/>
            </w:r>
          </w:hyperlink>
        </w:p>
        <w:p w14:paraId="73D6743C" w14:textId="77777777" w:rsidR="00F801C1" w:rsidRDefault="00F801C1" w:rsidP="00F801C1">
          <w:pPr>
            <w:rPr>
              <w:rFonts w:ascii="Liberation Serif" w:eastAsia="Arial Unicode MS" w:hAnsi="Liberation Serif" w:cs="Arial Unicode MS"/>
              <w:b/>
              <w:bCs/>
              <w:noProof/>
              <w:kern w:val="2"/>
              <w:sz w:val="24"/>
              <w:szCs w:val="24"/>
              <w:lang w:eastAsia="zh-CN" w:bidi="hi-IN"/>
            </w:rPr>
          </w:pPr>
          <w:r>
            <w:rPr>
              <w:b/>
              <w:bCs/>
              <w:noProof/>
            </w:rPr>
            <w:fldChar w:fldCharType="end"/>
          </w:r>
        </w:p>
      </w:sdtContent>
    </w:sdt>
    <w:p w14:paraId="6802DBE6" w14:textId="77777777" w:rsidR="00CF2FEC" w:rsidRDefault="00CF2FEC">
      <w:pPr>
        <w:suppressAutoHyphens/>
        <w:spacing w:after="0" w:line="240" w:lineRule="auto"/>
        <w:rPr>
          <w:rFonts w:ascii="Times New Roman" w:eastAsia="Times New Roman" w:hAnsi="Times New Roman" w:cs="Times New Roman"/>
          <w:sz w:val="24"/>
        </w:rPr>
      </w:pPr>
    </w:p>
    <w:p w14:paraId="50BAF812" w14:textId="77777777" w:rsidR="00CF2FEC" w:rsidRDefault="00CF2FEC">
      <w:pPr>
        <w:suppressAutoHyphens/>
        <w:spacing w:after="0" w:line="240" w:lineRule="auto"/>
        <w:rPr>
          <w:rFonts w:ascii="Times New Roman" w:eastAsia="Times New Roman" w:hAnsi="Times New Roman" w:cs="Times New Roman"/>
          <w:sz w:val="24"/>
        </w:rPr>
      </w:pPr>
    </w:p>
    <w:p w14:paraId="2FCBAB7F" w14:textId="77777777" w:rsidR="00CF2FEC" w:rsidRDefault="00CF2FEC">
      <w:pPr>
        <w:suppressAutoHyphens/>
        <w:spacing w:after="0" w:line="240" w:lineRule="auto"/>
        <w:rPr>
          <w:rFonts w:ascii="Times New Roman" w:eastAsia="Times New Roman" w:hAnsi="Times New Roman" w:cs="Times New Roman"/>
          <w:sz w:val="24"/>
        </w:rPr>
      </w:pPr>
    </w:p>
    <w:p w14:paraId="337F02A0" w14:textId="77777777" w:rsidR="00CF2FEC" w:rsidRDefault="00CF2FEC">
      <w:pPr>
        <w:suppressAutoHyphens/>
        <w:spacing w:after="0" w:line="240" w:lineRule="auto"/>
        <w:rPr>
          <w:rFonts w:ascii="Times New Roman" w:eastAsia="Times New Roman" w:hAnsi="Times New Roman" w:cs="Times New Roman"/>
          <w:sz w:val="24"/>
        </w:rPr>
      </w:pPr>
    </w:p>
    <w:p w14:paraId="2A9485A6" w14:textId="77777777" w:rsidR="00CF2FEC" w:rsidRDefault="00CF2FEC">
      <w:pPr>
        <w:suppressAutoHyphens/>
        <w:spacing w:after="0" w:line="240" w:lineRule="auto"/>
        <w:rPr>
          <w:rFonts w:ascii="Times New Roman" w:eastAsia="Times New Roman" w:hAnsi="Times New Roman" w:cs="Times New Roman"/>
          <w:sz w:val="24"/>
        </w:rPr>
      </w:pPr>
    </w:p>
    <w:p w14:paraId="1ED7FCC3" w14:textId="77777777" w:rsidR="00CF2FEC" w:rsidRDefault="00CF2FEC">
      <w:pPr>
        <w:suppressAutoHyphens/>
        <w:spacing w:after="0" w:line="240" w:lineRule="auto"/>
        <w:rPr>
          <w:rFonts w:ascii="Times New Roman" w:eastAsia="Times New Roman" w:hAnsi="Times New Roman" w:cs="Times New Roman"/>
          <w:sz w:val="24"/>
        </w:rPr>
      </w:pPr>
    </w:p>
    <w:p w14:paraId="5F0874F1" w14:textId="77777777" w:rsidR="00CF2FEC" w:rsidRDefault="00CF2FEC">
      <w:pPr>
        <w:suppressAutoHyphens/>
        <w:spacing w:after="0" w:line="240" w:lineRule="auto"/>
        <w:rPr>
          <w:rFonts w:ascii="Times New Roman" w:eastAsia="Times New Roman" w:hAnsi="Times New Roman" w:cs="Times New Roman"/>
          <w:sz w:val="24"/>
        </w:rPr>
      </w:pPr>
    </w:p>
    <w:p w14:paraId="627B32EA" w14:textId="77777777" w:rsidR="00CF2FEC" w:rsidRDefault="00CF2FEC">
      <w:pPr>
        <w:suppressAutoHyphens/>
        <w:spacing w:after="0" w:line="240" w:lineRule="auto"/>
        <w:rPr>
          <w:rFonts w:ascii="Times New Roman" w:eastAsia="Times New Roman" w:hAnsi="Times New Roman" w:cs="Times New Roman"/>
          <w:sz w:val="24"/>
        </w:rPr>
      </w:pPr>
    </w:p>
    <w:p w14:paraId="2B5D3465" w14:textId="77777777" w:rsidR="00CF2FEC" w:rsidRDefault="00CF2FEC">
      <w:pPr>
        <w:suppressAutoHyphens/>
        <w:spacing w:after="0" w:line="240" w:lineRule="auto"/>
        <w:rPr>
          <w:rFonts w:ascii="Times New Roman" w:eastAsia="Times New Roman" w:hAnsi="Times New Roman" w:cs="Times New Roman"/>
          <w:sz w:val="24"/>
        </w:rPr>
      </w:pPr>
    </w:p>
    <w:p w14:paraId="31AFC40F" w14:textId="77777777" w:rsidR="00CF2FEC" w:rsidRDefault="00CF2FEC">
      <w:pPr>
        <w:suppressAutoHyphens/>
        <w:spacing w:after="0" w:line="240" w:lineRule="auto"/>
        <w:rPr>
          <w:rFonts w:ascii="Times New Roman" w:eastAsia="Times New Roman" w:hAnsi="Times New Roman" w:cs="Times New Roman"/>
          <w:sz w:val="24"/>
        </w:rPr>
      </w:pPr>
    </w:p>
    <w:p w14:paraId="3F014439" w14:textId="77777777" w:rsidR="00CF2FEC" w:rsidRDefault="00CF2FEC">
      <w:pPr>
        <w:suppressAutoHyphens/>
        <w:spacing w:after="0" w:line="240" w:lineRule="auto"/>
        <w:rPr>
          <w:rFonts w:ascii="Times New Roman" w:eastAsia="Times New Roman" w:hAnsi="Times New Roman" w:cs="Times New Roman"/>
          <w:sz w:val="24"/>
        </w:rPr>
      </w:pPr>
    </w:p>
    <w:p w14:paraId="2EA31134" w14:textId="77777777" w:rsidR="00CF2FEC" w:rsidRDefault="00CF2FEC">
      <w:pPr>
        <w:suppressAutoHyphens/>
        <w:spacing w:after="0" w:line="240" w:lineRule="auto"/>
        <w:rPr>
          <w:rFonts w:ascii="Times New Roman" w:eastAsia="Times New Roman" w:hAnsi="Times New Roman" w:cs="Times New Roman"/>
          <w:sz w:val="24"/>
        </w:rPr>
      </w:pPr>
    </w:p>
    <w:p w14:paraId="40D7D135" w14:textId="77777777" w:rsidR="00CF2FEC" w:rsidRDefault="00CF2FEC">
      <w:pPr>
        <w:suppressAutoHyphens/>
        <w:spacing w:after="0" w:line="240" w:lineRule="auto"/>
        <w:rPr>
          <w:rFonts w:ascii="Times New Roman" w:eastAsia="Times New Roman" w:hAnsi="Times New Roman" w:cs="Times New Roman"/>
          <w:sz w:val="24"/>
        </w:rPr>
      </w:pPr>
    </w:p>
    <w:p w14:paraId="3281A583" w14:textId="77777777" w:rsidR="00CF2FEC" w:rsidRDefault="00CF2FEC">
      <w:pPr>
        <w:suppressAutoHyphens/>
        <w:spacing w:after="0" w:line="240" w:lineRule="auto"/>
        <w:rPr>
          <w:rFonts w:ascii="Times New Roman" w:eastAsia="Times New Roman" w:hAnsi="Times New Roman" w:cs="Times New Roman"/>
          <w:sz w:val="24"/>
        </w:rPr>
      </w:pPr>
    </w:p>
    <w:p w14:paraId="32B76277" w14:textId="77777777" w:rsidR="00CF2FEC" w:rsidRDefault="00CF2FEC">
      <w:pPr>
        <w:suppressAutoHyphens/>
        <w:spacing w:after="0" w:line="240" w:lineRule="auto"/>
        <w:rPr>
          <w:rFonts w:ascii="Times New Roman" w:eastAsia="Times New Roman" w:hAnsi="Times New Roman" w:cs="Times New Roman"/>
          <w:sz w:val="24"/>
        </w:rPr>
      </w:pPr>
    </w:p>
    <w:p w14:paraId="40493AD5" w14:textId="77777777" w:rsidR="006559DD" w:rsidRDefault="006559DD">
      <w:pPr>
        <w:tabs>
          <w:tab w:val="left" w:pos="5664"/>
        </w:tabs>
        <w:suppressAutoHyphens/>
        <w:spacing w:after="0" w:line="240" w:lineRule="auto"/>
        <w:rPr>
          <w:rFonts w:ascii="Times New Roman" w:eastAsia="Times New Roman" w:hAnsi="Times New Roman" w:cs="Times New Roman"/>
          <w:sz w:val="28"/>
        </w:rPr>
      </w:pPr>
    </w:p>
    <w:p w14:paraId="5462E1C8" w14:textId="77777777" w:rsidR="006559DD" w:rsidRDefault="006559DD">
      <w:pPr>
        <w:tabs>
          <w:tab w:val="left" w:pos="5664"/>
        </w:tabs>
        <w:suppressAutoHyphens/>
        <w:spacing w:after="0" w:line="240" w:lineRule="auto"/>
        <w:rPr>
          <w:rFonts w:ascii="Times New Roman" w:eastAsia="Times New Roman" w:hAnsi="Times New Roman" w:cs="Times New Roman"/>
          <w:sz w:val="28"/>
        </w:rPr>
      </w:pPr>
    </w:p>
    <w:p w14:paraId="707C9EC7" w14:textId="77777777" w:rsidR="006559DD" w:rsidRDefault="006559DD">
      <w:pPr>
        <w:tabs>
          <w:tab w:val="left" w:pos="5664"/>
        </w:tabs>
        <w:suppressAutoHyphens/>
        <w:spacing w:after="0" w:line="240" w:lineRule="auto"/>
        <w:rPr>
          <w:rFonts w:ascii="Times New Roman" w:eastAsia="Times New Roman" w:hAnsi="Times New Roman" w:cs="Times New Roman"/>
          <w:sz w:val="28"/>
        </w:rPr>
      </w:pPr>
    </w:p>
    <w:p w14:paraId="77E4326C" w14:textId="77777777" w:rsidR="006559DD" w:rsidRDefault="006559DD">
      <w:pPr>
        <w:tabs>
          <w:tab w:val="left" w:pos="5664"/>
        </w:tabs>
        <w:suppressAutoHyphens/>
        <w:spacing w:after="0" w:line="240" w:lineRule="auto"/>
        <w:rPr>
          <w:rFonts w:ascii="Times New Roman" w:eastAsia="Times New Roman" w:hAnsi="Times New Roman" w:cs="Times New Roman"/>
          <w:sz w:val="28"/>
        </w:rPr>
      </w:pPr>
    </w:p>
    <w:p w14:paraId="086F5C70" w14:textId="77777777" w:rsidR="006559DD" w:rsidRDefault="006559DD">
      <w:pPr>
        <w:tabs>
          <w:tab w:val="left" w:pos="5664"/>
        </w:tabs>
        <w:suppressAutoHyphens/>
        <w:spacing w:after="0" w:line="240" w:lineRule="auto"/>
        <w:rPr>
          <w:rFonts w:ascii="Times New Roman" w:eastAsia="Times New Roman" w:hAnsi="Times New Roman" w:cs="Times New Roman"/>
          <w:sz w:val="28"/>
        </w:rPr>
      </w:pPr>
    </w:p>
    <w:p w14:paraId="3339EA43" w14:textId="77777777" w:rsidR="006559DD" w:rsidRDefault="00E93011">
      <w:pPr>
        <w:keepNext/>
        <w:keepLines/>
        <w:widowControl w:val="0"/>
        <w:spacing w:after="0" w:line="240" w:lineRule="auto"/>
        <w:rPr>
          <w:rFonts w:ascii="Arial Black" w:eastAsia="Arial Black" w:hAnsi="Arial Black" w:cs="Arial Black"/>
          <w:sz w:val="23"/>
        </w:rPr>
      </w:pPr>
      <w:r>
        <w:rPr>
          <w:rFonts w:ascii="Arial Black" w:eastAsia="Arial Black" w:hAnsi="Arial Black" w:cs="Arial Black"/>
          <w:sz w:val="23"/>
        </w:rPr>
        <w:t>1.Introducere</w:t>
      </w:r>
      <w:r>
        <w:rPr>
          <w:rFonts w:ascii="Arial Black" w:eastAsia="Arial Black" w:hAnsi="Arial Black" w:cs="Arial Black"/>
          <w:sz w:val="23"/>
        </w:rPr>
        <w:tab/>
      </w:r>
    </w:p>
    <w:p w14:paraId="4FDCE14F" w14:textId="77777777" w:rsidR="006559DD" w:rsidRDefault="006559DD">
      <w:pPr>
        <w:suppressAutoHyphens/>
        <w:spacing w:after="0" w:line="240" w:lineRule="auto"/>
        <w:rPr>
          <w:rFonts w:ascii="Times New Roman" w:eastAsia="Times New Roman" w:hAnsi="Times New Roman" w:cs="Times New Roman"/>
          <w:sz w:val="28"/>
        </w:rPr>
      </w:pPr>
    </w:p>
    <w:p w14:paraId="67BC6CC9" w14:textId="77777777" w:rsidR="006559DD" w:rsidRDefault="006559DD">
      <w:pPr>
        <w:suppressAutoHyphens/>
        <w:spacing w:after="0" w:line="240" w:lineRule="auto"/>
        <w:rPr>
          <w:rFonts w:ascii="Times New Roman" w:eastAsia="Times New Roman" w:hAnsi="Times New Roman" w:cs="Times New Roman"/>
          <w:sz w:val="28"/>
        </w:rPr>
      </w:pPr>
    </w:p>
    <w:p w14:paraId="42A65A19"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4"/>
        </w:rPr>
        <w:t>Lucrarea de fa</w:t>
      </w:r>
      <w:r>
        <w:rPr>
          <w:rFonts w:ascii="Times New Roman" w:eastAsia="Times New Roman" w:hAnsi="Times New Roman" w:cs="Times New Roman"/>
          <w:sz w:val="24"/>
        </w:rPr>
        <w:t xml:space="preserve">ță prezintă creearea unei aplicații menită să ușureze obtinerea interactiunii dintre un pacient si un doctor, precum si organizarea si monitorizarea pacientilor si a programarilor, din perspectiva unui doctor. </w:t>
      </w:r>
    </w:p>
    <w:p w14:paraId="02DB4D53"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Ideea proiectului  a venit odata cu necesita</w:t>
      </w:r>
      <w:r>
        <w:rPr>
          <w:rFonts w:ascii="Times New Roman" w:eastAsia="Times New Roman" w:hAnsi="Times New Roman" w:cs="Times New Roman"/>
          <w:sz w:val="24"/>
        </w:rPr>
        <w:t>tea mentinerii unei bune conexiuni intre aceste doua entitati, doctor si pacient. Din experienta personala, am observat ca necesita mult timp investit in gasirea unui doctor de care noi am avea nevoie, care sa indeplineasca anumite criterii dupa care noi c</w:t>
      </w:r>
      <w:r>
        <w:rPr>
          <w:rFonts w:ascii="Times New Roman" w:eastAsia="Times New Roman" w:hAnsi="Times New Roman" w:cs="Times New Roman"/>
          <w:sz w:val="24"/>
        </w:rPr>
        <w:t>autam, si nu in ultimul rand, disponibilitatea acestuia in vederea programarii unei vizite. Desigur ca aceste functionalitati descrise mai sus, pot fi gasite deja in diferite platforme, cum ar fi cele oferite de institutiile medicale, dar ideea acestui pro</w:t>
      </w:r>
      <w:r>
        <w:rPr>
          <w:rFonts w:ascii="Times New Roman" w:eastAsia="Times New Roman" w:hAnsi="Times New Roman" w:cs="Times New Roman"/>
          <w:sz w:val="24"/>
        </w:rPr>
        <w:t>iect este le aduca impreuna intr-o singura platforma.</w:t>
      </w:r>
    </w:p>
    <w:p w14:paraId="32320D45"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Este o aplicatie care se axeaza mai mult pe nevoile unui pacient, deoarece acesta poate gasi un doctor in functie de recenziile pe care acesta le detine, provenind de la alti utilizatori, dupa locatia</w:t>
      </w:r>
      <w:r>
        <w:rPr>
          <w:rFonts w:ascii="Times New Roman" w:eastAsia="Times New Roman" w:hAnsi="Times New Roman" w:cs="Times New Roman"/>
          <w:sz w:val="24"/>
        </w:rPr>
        <w:t xml:space="preserve"> in care se afla, iar acesta este un lucru foarte important pentru persoanele care se afla intr-o zona sau oras in care nu detin informatii legate de reteaua de medici, si nu in ultimul rand, pacientii primesc informatii legate de programul doctorilor si i</w:t>
      </w:r>
      <w:r>
        <w:rPr>
          <w:rFonts w:ascii="Times New Roman" w:eastAsia="Times New Roman" w:hAnsi="Times New Roman" w:cs="Times New Roman"/>
          <w:sz w:val="24"/>
        </w:rPr>
        <w:t>ntervalele libere pentru consultatii.</w:t>
      </w:r>
    </w:p>
    <w:p w14:paraId="4533D8AD"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Din perspectiva unui doctor, cel mai mare avantaj pe care il aduce aceasta aplicatie este ca nu trebuie sa apartii unei anumite institutii pentru a avea un profil aici, ceea ce ajuta la o vizibilitate mult mai buna p</w:t>
      </w:r>
      <w:r>
        <w:rPr>
          <w:rFonts w:ascii="Times New Roman" w:eastAsia="Times New Roman" w:hAnsi="Times New Roman" w:cs="Times New Roman"/>
          <w:sz w:val="24"/>
        </w:rPr>
        <w:t>e piata. Cum spuneam, platformele deja existente, sunt creeate de institutii medicale, in mare parte din mediul privat. Exemplul concret din Iasi este Arcadia, care pune la dispozitie profilul doctorilor din cadrul institutiei. Dar nu multe sunt acestea, d</w:t>
      </w:r>
      <w:r>
        <w:rPr>
          <w:rFonts w:ascii="Times New Roman" w:eastAsia="Times New Roman" w:hAnsi="Times New Roman" w:cs="Times New Roman"/>
          <w:sz w:val="24"/>
        </w:rPr>
        <w:t>rept urmare, exista in Iasi doctori foarte bine pregatiti dar care nu sunt vizibili publicului larg. Pe langa acest aspect, in cadrul aplicatiei doctorul isi poate gestiona lista pacientilor si a calendarului sau si poate raspunde la interactiunile cu paci</w:t>
      </w:r>
      <w:r>
        <w:rPr>
          <w:rFonts w:ascii="Times New Roman" w:eastAsia="Times New Roman" w:hAnsi="Times New Roman" w:cs="Times New Roman"/>
          <w:sz w:val="24"/>
        </w:rPr>
        <w:t xml:space="preserve">entul : accepta sau refuza cereri de programari, iar o data ce pacientul intra in lista sa, acestia pot conversa printr-un sistem de chat. </w:t>
      </w:r>
    </w:p>
    <w:p w14:paraId="710C2FB3"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14:paraId="7B8ED179" w14:textId="77777777" w:rsidR="006559DD" w:rsidRDefault="00E93011">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4"/>
        </w:rPr>
        <w:tab/>
      </w:r>
    </w:p>
    <w:p w14:paraId="3106FB14" w14:textId="77777777" w:rsidR="006559DD" w:rsidRDefault="006559DD">
      <w:pPr>
        <w:suppressAutoHyphens/>
        <w:spacing w:after="0" w:line="240" w:lineRule="auto"/>
        <w:rPr>
          <w:rFonts w:ascii="Times New Roman" w:eastAsia="Times New Roman" w:hAnsi="Times New Roman" w:cs="Times New Roman"/>
          <w:sz w:val="28"/>
        </w:rPr>
      </w:pPr>
    </w:p>
    <w:p w14:paraId="73DB0C4C" w14:textId="77777777" w:rsidR="006559DD" w:rsidRDefault="006559DD">
      <w:pPr>
        <w:suppressAutoHyphens/>
        <w:spacing w:after="0" w:line="240" w:lineRule="auto"/>
        <w:rPr>
          <w:rFonts w:ascii="Times New Roman" w:eastAsia="Times New Roman" w:hAnsi="Times New Roman" w:cs="Times New Roman"/>
          <w:sz w:val="28"/>
        </w:rPr>
      </w:pPr>
    </w:p>
    <w:p w14:paraId="3573BE3D" w14:textId="77777777" w:rsidR="006559DD" w:rsidRDefault="00E93011">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456031A" w14:textId="77777777" w:rsidR="006559DD" w:rsidRDefault="006559DD">
      <w:pPr>
        <w:suppressAutoHyphens/>
        <w:spacing w:after="0" w:line="240" w:lineRule="auto"/>
        <w:rPr>
          <w:rFonts w:ascii="Times New Roman" w:eastAsia="Times New Roman" w:hAnsi="Times New Roman" w:cs="Times New Roman"/>
          <w:sz w:val="28"/>
        </w:rPr>
      </w:pPr>
    </w:p>
    <w:p w14:paraId="62C1C739" w14:textId="77777777" w:rsidR="006559DD" w:rsidRDefault="006559DD">
      <w:pPr>
        <w:suppressAutoHyphens/>
        <w:spacing w:after="0" w:line="240" w:lineRule="auto"/>
        <w:rPr>
          <w:rFonts w:ascii="Times New Roman" w:eastAsia="Times New Roman" w:hAnsi="Times New Roman" w:cs="Times New Roman"/>
          <w:sz w:val="28"/>
        </w:rPr>
      </w:pPr>
    </w:p>
    <w:p w14:paraId="3F04BA30" w14:textId="77777777" w:rsidR="006559DD" w:rsidRDefault="006559DD">
      <w:pPr>
        <w:suppressAutoHyphens/>
        <w:spacing w:after="0" w:line="240" w:lineRule="auto"/>
        <w:rPr>
          <w:rFonts w:ascii="Times New Roman" w:eastAsia="Times New Roman" w:hAnsi="Times New Roman" w:cs="Times New Roman"/>
          <w:sz w:val="28"/>
        </w:rPr>
      </w:pPr>
    </w:p>
    <w:p w14:paraId="33678D2B" w14:textId="77777777" w:rsidR="006559DD" w:rsidRDefault="006559DD">
      <w:pPr>
        <w:suppressAutoHyphens/>
        <w:spacing w:after="0" w:line="240" w:lineRule="auto"/>
        <w:rPr>
          <w:rFonts w:ascii="Times New Roman" w:eastAsia="Times New Roman" w:hAnsi="Times New Roman" w:cs="Times New Roman"/>
          <w:sz w:val="28"/>
        </w:rPr>
      </w:pPr>
    </w:p>
    <w:p w14:paraId="269F7A46" w14:textId="77777777" w:rsidR="006559DD" w:rsidRDefault="006559DD">
      <w:pPr>
        <w:suppressAutoHyphens/>
        <w:spacing w:after="0" w:line="240" w:lineRule="auto"/>
        <w:rPr>
          <w:rFonts w:ascii="Times New Roman" w:eastAsia="Times New Roman" w:hAnsi="Times New Roman" w:cs="Times New Roman"/>
          <w:sz w:val="28"/>
        </w:rPr>
      </w:pPr>
    </w:p>
    <w:p w14:paraId="4F228620" w14:textId="77777777" w:rsidR="006559DD" w:rsidRDefault="006559DD">
      <w:pPr>
        <w:suppressAutoHyphens/>
        <w:spacing w:after="0" w:line="240" w:lineRule="auto"/>
        <w:rPr>
          <w:rFonts w:ascii="Times New Roman" w:eastAsia="Times New Roman" w:hAnsi="Times New Roman" w:cs="Times New Roman"/>
          <w:sz w:val="28"/>
        </w:rPr>
      </w:pPr>
    </w:p>
    <w:p w14:paraId="7A806A64" w14:textId="77777777" w:rsidR="006559DD" w:rsidRDefault="006559DD">
      <w:pPr>
        <w:suppressAutoHyphens/>
        <w:spacing w:after="0" w:line="240" w:lineRule="auto"/>
        <w:rPr>
          <w:rFonts w:ascii="Times New Roman" w:eastAsia="Times New Roman" w:hAnsi="Times New Roman" w:cs="Times New Roman"/>
          <w:sz w:val="28"/>
        </w:rPr>
      </w:pPr>
    </w:p>
    <w:p w14:paraId="2B7E6655" w14:textId="77777777" w:rsidR="006559DD" w:rsidRDefault="006559DD">
      <w:pPr>
        <w:suppressAutoHyphens/>
        <w:spacing w:after="0" w:line="240" w:lineRule="auto"/>
        <w:rPr>
          <w:rFonts w:ascii="Times New Roman" w:eastAsia="Times New Roman" w:hAnsi="Times New Roman" w:cs="Times New Roman"/>
          <w:sz w:val="28"/>
        </w:rPr>
      </w:pPr>
    </w:p>
    <w:p w14:paraId="2B2882DA" w14:textId="77777777" w:rsidR="00CF2FEC" w:rsidRDefault="00CF2FEC">
      <w:pPr>
        <w:suppressAutoHyphens/>
        <w:spacing w:after="0" w:line="240" w:lineRule="auto"/>
        <w:rPr>
          <w:rFonts w:ascii="Times New Roman" w:eastAsia="Times New Roman" w:hAnsi="Times New Roman" w:cs="Times New Roman"/>
          <w:sz w:val="28"/>
        </w:rPr>
      </w:pPr>
    </w:p>
    <w:p w14:paraId="4C30B2F8" w14:textId="77777777" w:rsidR="00CF2FEC" w:rsidRDefault="00CF2FEC">
      <w:pPr>
        <w:suppressAutoHyphens/>
        <w:spacing w:after="0" w:line="240" w:lineRule="auto"/>
        <w:rPr>
          <w:rFonts w:ascii="Times New Roman" w:eastAsia="Times New Roman" w:hAnsi="Times New Roman" w:cs="Times New Roman"/>
          <w:sz w:val="24"/>
        </w:rPr>
      </w:pPr>
    </w:p>
    <w:p w14:paraId="034EC2C4" w14:textId="77777777" w:rsidR="006559DD" w:rsidRDefault="006559DD">
      <w:pPr>
        <w:suppressAutoHyphens/>
        <w:spacing w:after="0" w:line="240" w:lineRule="auto"/>
        <w:rPr>
          <w:rFonts w:ascii="Times New Roman" w:eastAsia="Times New Roman" w:hAnsi="Times New Roman" w:cs="Times New Roman"/>
          <w:sz w:val="28"/>
        </w:rPr>
      </w:pPr>
    </w:p>
    <w:p w14:paraId="7F92978A" w14:textId="77777777" w:rsidR="006559DD" w:rsidRDefault="00E93011">
      <w:pPr>
        <w:keepNext/>
        <w:keepLines/>
        <w:widowControl w:val="0"/>
        <w:spacing w:after="0" w:line="240" w:lineRule="auto"/>
        <w:rPr>
          <w:rFonts w:ascii="Arial Black" w:eastAsia="Arial Black" w:hAnsi="Arial Black" w:cs="Arial Black"/>
          <w:sz w:val="23"/>
        </w:rPr>
      </w:pPr>
      <w:r>
        <w:rPr>
          <w:rFonts w:ascii="Arial Black" w:eastAsia="Arial Black" w:hAnsi="Arial Black" w:cs="Arial Black"/>
          <w:sz w:val="23"/>
        </w:rPr>
        <w:t>2.Contribuții</w:t>
      </w:r>
    </w:p>
    <w:p w14:paraId="35CC8E22" w14:textId="77777777" w:rsidR="006559DD" w:rsidRDefault="006559DD">
      <w:pPr>
        <w:suppressAutoHyphens/>
        <w:spacing w:after="0" w:line="240" w:lineRule="auto"/>
        <w:rPr>
          <w:rFonts w:ascii="Times New Roman" w:eastAsia="Times New Roman" w:hAnsi="Times New Roman" w:cs="Times New Roman"/>
          <w:sz w:val="24"/>
        </w:rPr>
      </w:pPr>
    </w:p>
    <w:p w14:paraId="037588A5"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Platforma este un produs destinat doctorilor din orice domeniu, dar si publicului larg care are nevoia de a interactiona cu acestia.</w:t>
      </w:r>
    </w:p>
    <w:p w14:paraId="4F07D0B2"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Logica aplicației este concepută în totalitate de mine, ea oferă câte o  interfața pentru fiecare tip de user – doctor , p</w:t>
      </w:r>
      <w:r>
        <w:rPr>
          <w:rFonts w:ascii="Times New Roman" w:eastAsia="Times New Roman" w:hAnsi="Times New Roman" w:cs="Times New Roman"/>
          <w:sz w:val="24"/>
        </w:rPr>
        <w:t xml:space="preserve">acient. Acestea au fost creeate utilizât framework-uri precum Primefaces și Bootfaces, iar template-ul general este  inspirat din produsul gratuit AdminLTE 2, o interfață bazată în mare parte pe Bootstrap, ce oferă utilizatorilor o experiență plăcută. </w:t>
      </w:r>
    </w:p>
    <w:p w14:paraId="79DE23B0" w14:textId="77777777" w:rsidR="006559DD" w:rsidRDefault="006559DD">
      <w:pPr>
        <w:suppressAutoHyphens/>
        <w:spacing w:after="0" w:line="240" w:lineRule="auto"/>
        <w:rPr>
          <w:rFonts w:ascii="Times New Roman" w:eastAsia="Times New Roman" w:hAnsi="Times New Roman" w:cs="Times New Roman"/>
          <w:sz w:val="24"/>
        </w:rPr>
      </w:pPr>
    </w:p>
    <w:p w14:paraId="5A0C0DC6" w14:textId="77777777" w:rsidR="006559DD" w:rsidRDefault="006559DD">
      <w:pPr>
        <w:suppressAutoHyphens/>
        <w:spacing w:after="0" w:line="240" w:lineRule="auto"/>
        <w:rPr>
          <w:rFonts w:ascii="Times New Roman" w:eastAsia="Times New Roman" w:hAnsi="Times New Roman" w:cs="Times New Roman"/>
          <w:sz w:val="24"/>
        </w:rPr>
      </w:pPr>
    </w:p>
    <w:p w14:paraId="1B794211" w14:textId="77777777" w:rsidR="006559DD" w:rsidRDefault="006559DD">
      <w:pPr>
        <w:suppressAutoHyphens/>
        <w:spacing w:after="0" w:line="240" w:lineRule="auto"/>
        <w:rPr>
          <w:rFonts w:ascii="Times New Roman" w:eastAsia="Times New Roman" w:hAnsi="Times New Roman" w:cs="Times New Roman"/>
          <w:sz w:val="24"/>
        </w:rPr>
      </w:pPr>
    </w:p>
    <w:p w14:paraId="15E8578D" w14:textId="77777777" w:rsidR="006559DD" w:rsidRDefault="00E93011">
      <w:pPr>
        <w:keepNext/>
        <w:keepLines/>
        <w:widowControl w:val="0"/>
        <w:spacing w:after="0" w:line="240" w:lineRule="auto"/>
        <w:rPr>
          <w:rFonts w:ascii="Arial Black" w:eastAsia="Arial Black" w:hAnsi="Arial Black" w:cs="Arial Black"/>
          <w:sz w:val="23"/>
        </w:rPr>
      </w:pPr>
      <w:r>
        <w:rPr>
          <w:rFonts w:ascii="Arial Black" w:eastAsia="Arial Black" w:hAnsi="Arial Black" w:cs="Arial Black"/>
          <w:sz w:val="23"/>
        </w:rPr>
        <w:t>3. Aplicații similare</w:t>
      </w:r>
    </w:p>
    <w:p w14:paraId="0D7379BE" w14:textId="77777777" w:rsidR="006559DD" w:rsidRDefault="00E93011">
      <w:pPr>
        <w:suppressAutoHyphen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b/>
      </w:r>
    </w:p>
    <w:p w14:paraId="2212265F"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ab/>
      </w:r>
      <w:r>
        <w:rPr>
          <w:rFonts w:ascii="Times New Roman" w:eastAsia="Times New Roman" w:hAnsi="Times New Roman" w:cs="Times New Roman"/>
          <w:sz w:val="24"/>
        </w:rPr>
        <w:t>Acest capitol propune o analiză sumară a unor soluții similare existente pe piață, scoțând în evidență diferite abordări pentru acest tip de aplicație.</w:t>
      </w:r>
    </w:p>
    <w:p w14:paraId="2D56D4C4" w14:textId="77777777" w:rsidR="006559DD" w:rsidRDefault="006559DD">
      <w:pPr>
        <w:suppressAutoHyphens/>
        <w:spacing w:after="0" w:line="240" w:lineRule="auto"/>
        <w:rPr>
          <w:rFonts w:ascii="Times New Roman" w:eastAsia="Times New Roman" w:hAnsi="Times New Roman" w:cs="Times New Roman"/>
          <w:sz w:val="24"/>
        </w:rPr>
      </w:pPr>
    </w:p>
    <w:p w14:paraId="772D3D44"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3.1 Clickdoc</w:t>
      </w:r>
    </w:p>
    <w:p w14:paraId="1D944048" w14:textId="77777777" w:rsidR="006559DD" w:rsidRDefault="006559DD">
      <w:pPr>
        <w:suppressAutoHyphens/>
        <w:spacing w:after="0" w:line="240" w:lineRule="auto"/>
        <w:rPr>
          <w:rFonts w:ascii="Times New Roman" w:eastAsia="Times New Roman" w:hAnsi="Times New Roman" w:cs="Times New Roman"/>
          <w:sz w:val="24"/>
        </w:rPr>
      </w:pPr>
    </w:p>
    <w:p w14:paraId="5B72D742"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3.2 Doctor On Demand</w:t>
      </w:r>
    </w:p>
    <w:p w14:paraId="5FB8D54B" w14:textId="77777777" w:rsidR="006559DD" w:rsidRDefault="006559DD">
      <w:pPr>
        <w:suppressAutoHyphens/>
        <w:spacing w:after="0" w:line="240" w:lineRule="auto"/>
        <w:rPr>
          <w:rFonts w:ascii="Times New Roman" w:eastAsia="Times New Roman" w:hAnsi="Times New Roman" w:cs="Times New Roman"/>
          <w:sz w:val="24"/>
        </w:rPr>
      </w:pPr>
    </w:p>
    <w:p w14:paraId="50DB81AD" w14:textId="77777777" w:rsidR="006559DD" w:rsidRDefault="00E93011">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3.3 Online Doctor</w:t>
      </w:r>
      <w:bookmarkStart w:id="0" w:name="_GoBack"/>
      <w:bookmarkEnd w:id="0"/>
    </w:p>
    <w:p w14:paraId="100AA51D" w14:textId="77777777" w:rsidR="006559DD" w:rsidRDefault="006559DD">
      <w:pPr>
        <w:suppressAutoHyphens/>
        <w:spacing w:after="0" w:line="240" w:lineRule="auto"/>
        <w:rPr>
          <w:rFonts w:ascii="Times New Roman" w:eastAsia="Times New Roman" w:hAnsi="Times New Roman" w:cs="Times New Roman"/>
          <w:b/>
          <w:sz w:val="28"/>
        </w:rPr>
      </w:pPr>
    </w:p>
    <w:p w14:paraId="036D0628" w14:textId="77777777" w:rsidR="006559DD" w:rsidRDefault="006559DD">
      <w:pPr>
        <w:suppressAutoHyphens/>
        <w:spacing w:after="0" w:line="240" w:lineRule="auto"/>
        <w:rPr>
          <w:rFonts w:ascii="Times New Roman" w:eastAsia="Times New Roman" w:hAnsi="Times New Roman" w:cs="Times New Roman"/>
          <w:b/>
          <w:sz w:val="28"/>
        </w:rPr>
      </w:pPr>
    </w:p>
    <w:p w14:paraId="0891DDFD" w14:textId="77777777" w:rsidR="006559DD" w:rsidRDefault="006559DD">
      <w:pPr>
        <w:suppressAutoHyphens/>
        <w:spacing w:after="0" w:line="240" w:lineRule="auto"/>
        <w:rPr>
          <w:rFonts w:ascii="Times New Roman" w:eastAsia="Times New Roman" w:hAnsi="Times New Roman" w:cs="Times New Roman"/>
          <w:b/>
          <w:sz w:val="28"/>
        </w:rPr>
      </w:pPr>
    </w:p>
    <w:p w14:paraId="5EFDE1E3" w14:textId="77777777" w:rsidR="006559DD" w:rsidRDefault="006559DD">
      <w:pPr>
        <w:suppressAutoHyphens/>
        <w:spacing w:after="0" w:line="240" w:lineRule="auto"/>
        <w:rPr>
          <w:rFonts w:ascii="Times New Roman" w:eastAsia="Times New Roman" w:hAnsi="Times New Roman" w:cs="Times New Roman"/>
          <w:b/>
          <w:sz w:val="28"/>
        </w:rPr>
      </w:pPr>
    </w:p>
    <w:p w14:paraId="4CCFBD65" w14:textId="77777777" w:rsidR="006559DD" w:rsidRDefault="006559DD">
      <w:pPr>
        <w:suppressAutoHyphens/>
        <w:spacing w:after="0" w:line="240" w:lineRule="auto"/>
        <w:rPr>
          <w:rFonts w:ascii="Times New Roman" w:eastAsia="Times New Roman" w:hAnsi="Times New Roman" w:cs="Times New Roman"/>
          <w:b/>
          <w:sz w:val="28"/>
        </w:rPr>
      </w:pPr>
    </w:p>
    <w:p w14:paraId="58A1B62A" w14:textId="77777777" w:rsidR="006559DD" w:rsidRDefault="006559DD">
      <w:pPr>
        <w:suppressAutoHyphens/>
        <w:spacing w:after="0" w:line="240" w:lineRule="auto"/>
        <w:rPr>
          <w:rFonts w:ascii="Times New Roman" w:eastAsia="Times New Roman" w:hAnsi="Times New Roman" w:cs="Times New Roman"/>
          <w:b/>
          <w:sz w:val="28"/>
        </w:rPr>
      </w:pPr>
    </w:p>
    <w:p w14:paraId="4ED6475E" w14:textId="77777777" w:rsidR="006559DD" w:rsidRDefault="006559DD">
      <w:pPr>
        <w:suppressAutoHyphens/>
        <w:spacing w:after="0" w:line="240" w:lineRule="auto"/>
        <w:rPr>
          <w:rFonts w:ascii="Times New Roman" w:eastAsia="Times New Roman" w:hAnsi="Times New Roman" w:cs="Times New Roman"/>
          <w:b/>
          <w:sz w:val="28"/>
        </w:rPr>
      </w:pPr>
    </w:p>
    <w:p w14:paraId="0D7CC063" w14:textId="77777777" w:rsidR="006559DD" w:rsidRDefault="006559DD">
      <w:pPr>
        <w:suppressAutoHyphens/>
        <w:spacing w:after="0" w:line="240" w:lineRule="auto"/>
        <w:rPr>
          <w:rFonts w:ascii="Times New Roman" w:eastAsia="Times New Roman" w:hAnsi="Times New Roman" w:cs="Times New Roman"/>
          <w:b/>
          <w:sz w:val="28"/>
        </w:rPr>
      </w:pPr>
    </w:p>
    <w:p w14:paraId="05ED4446" w14:textId="77777777" w:rsidR="006559DD" w:rsidRDefault="006559DD">
      <w:pPr>
        <w:suppressAutoHyphens/>
        <w:spacing w:after="0" w:line="240" w:lineRule="auto"/>
        <w:rPr>
          <w:rFonts w:ascii="Times New Roman" w:eastAsia="Times New Roman" w:hAnsi="Times New Roman" w:cs="Times New Roman"/>
          <w:b/>
          <w:sz w:val="28"/>
        </w:rPr>
      </w:pPr>
    </w:p>
    <w:p w14:paraId="7A60EEA5" w14:textId="77777777" w:rsidR="006559DD" w:rsidRDefault="006559DD">
      <w:pPr>
        <w:suppressAutoHyphens/>
        <w:spacing w:after="0" w:line="240" w:lineRule="auto"/>
        <w:rPr>
          <w:rFonts w:ascii="Times New Roman" w:eastAsia="Times New Roman" w:hAnsi="Times New Roman" w:cs="Times New Roman"/>
          <w:b/>
          <w:sz w:val="28"/>
        </w:rPr>
      </w:pPr>
    </w:p>
    <w:p w14:paraId="73B01923" w14:textId="77777777" w:rsidR="006559DD" w:rsidRDefault="006559DD">
      <w:pPr>
        <w:suppressAutoHyphens/>
        <w:spacing w:after="0" w:line="240" w:lineRule="auto"/>
        <w:rPr>
          <w:rFonts w:ascii="Times New Roman" w:eastAsia="Times New Roman" w:hAnsi="Times New Roman" w:cs="Times New Roman"/>
          <w:b/>
          <w:sz w:val="28"/>
        </w:rPr>
      </w:pPr>
    </w:p>
    <w:p w14:paraId="45C154D1" w14:textId="77777777" w:rsidR="006559DD" w:rsidRDefault="006559DD">
      <w:pPr>
        <w:suppressAutoHyphens/>
        <w:spacing w:after="0" w:line="240" w:lineRule="auto"/>
        <w:rPr>
          <w:rFonts w:ascii="Times New Roman" w:eastAsia="Times New Roman" w:hAnsi="Times New Roman" w:cs="Times New Roman"/>
          <w:b/>
          <w:sz w:val="28"/>
        </w:rPr>
      </w:pPr>
    </w:p>
    <w:p w14:paraId="24DFAE91" w14:textId="77777777" w:rsidR="00F801C1" w:rsidRDefault="00F801C1">
      <w:pPr>
        <w:suppressAutoHyphens/>
        <w:spacing w:after="0" w:line="240" w:lineRule="auto"/>
        <w:rPr>
          <w:rFonts w:ascii="Times New Roman" w:eastAsia="Times New Roman" w:hAnsi="Times New Roman" w:cs="Times New Roman"/>
          <w:b/>
          <w:sz w:val="28"/>
        </w:rPr>
      </w:pPr>
    </w:p>
    <w:p w14:paraId="3438C5F2" w14:textId="77777777" w:rsidR="00F801C1" w:rsidRDefault="00F801C1">
      <w:pPr>
        <w:suppressAutoHyphens/>
        <w:spacing w:after="0" w:line="240" w:lineRule="auto"/>
        <w:rPr>
          <w:rFonts w:ascii="Times New Roman" w:eastAsia="Times New Roman" w:hAnsi="Times New Roman" w:cs="Times New Roman"/>
          <w:b/>
          <w:sz w:val="28"/>
        </w:rPr>
      </w:pPr>
    </w:p>
    <w:p w14:paraId="010EA385" w14:textId="77777777" w:rsidR="00F801C1" w:rsidRDefault="00F801C1">
      <w:pPr>
        <w:suppressAutoHyphens/>
        <w:spacing w:after="0" w:line="240" w:lineRule="auto"/>
        <w:rPr>
          <w:rFonts w:ascii="Times New Roman" w:eastAsia="Times New Roman" w:hAnsi="Times New Roman" w:cs="Times New Roman"/>
          <w:b/>
          <w:sz w:val="28"/>
        </w:rPr>
      </w:pPr>
    </w:p>
    <w:p w14:paraId="29A3C730" w14:textId="77777777" w:rsidR="00F801C1" w:rsidRDefault="00F801C1">
      <w:pPr>
        <w:suppressAutoHyphens/>
        <w:spacing w:after="0" w:line="240" w:lineRule="auto"/>
        <w:rPr>
          <w:rFonts w:ascii="Times New Roman" w:eastAsia="Times New Roman" w:hAnsi="Times New Roman" w:cs="Times New Roman"/>
          <w:b/>
          <w:sz w:val="28"/>
        </w:rPr>
      </w:pPr>
    </w:p>
    <w:p w14:paraId="0B1D33D0" w14:textId="77777777" w:rsidR="00F801C1" w:rsidRDefault="00F801C1">
      <w:pPr>
        <w:suppressAutoHyphens/>
        <w:spacing w:after="0" w:line="240" w:lineRule="auto"/>
        <w:rPr>
          <w:rFonts w:ascii="Times New Roman" w:eastAsia="Times New Roman" w:hAnsi="Times New Roman" w:cs="Times New Roman"/>
          <w:b/>
          <w:sz w:val="28"/>
        </w:rPr>
      </w:pPr>
    </w:p>
    <w:p w14:paraId="7A597A74" w14:textId="77777777" w:rsidR="00F801C1" w:rsidRDefault="00F801C1">
      <w:pPr>
        <w:suppressAutoHyphens/>
        <w:spacing w:after="0" w:line="240" w:lineRule="auto"/>
        <w:rPr>
          <w:rFonts w:ascii="Times New Roman" w:eastAsia="Times New Roman" w:hAnsi="Times New Roman" w:cs="Times New Roman"/>
          <w:b/>
          <w:sz w:val="28"/>
        </w:rPr>
      </w:pPr>
    </w:p>
    <w:p w14:paraId="55BBAC10" w14:textId="77777777" w:rsidR="00F801C1" w:rsidRDefault="00F801C1">
      <w:pPr>
        <w:suppressAutoHyphens/>
        <w:spacing w:after="0" w:line="240" w:lineRule="auto"/>
        <w:rPr>
          <w:rFonts w:ascii="Times New Roman" w:eastAsia="Times New Roman" w:hAnsi="Times New Roman" w:cs="Times New Roman"/>
          <w:b/>
          <w:sz w:val="28"/>
        </w:rPr>
      </w:pPr>
    </w:p>
    <w:p w14:paraId="1BC4C40C" w14:textId="77777777" w:rsidR="00F801C1" w:rsidRDefault="00F801C1">
      <w:pPr>
        <w:suppressAutoHyphens/>
        <w:spacing w:after="0" w:line="240" w:lineRule="auto"/>
        <w:rPr>
          <w:rFonts w:ascii="Times New Roman" w:eastAsia="Times New Roman" w:hAnsi="Times New Roman" w:cs="Times New Roman"/>
          <w:b/>
          <w:sz w:val="28"/>
        </w:rPr>
      </w:pPr>
    </w:p>
    <w:p w14:paraId="66A1B8DA" w14:textId="77777777" w:rsidR="00F801C1" w:rsidRDefault="00F801C1">
      <w:pPr>
        <w:suppressAutoHyphens/>
        <w:spacing w:after="0" w:line="240" w:lineRule="auto"/>
        <w:rPr>
          <w:rFonts w:ascii="Times New Roman" w:eastAsia="Times New Roman" w:hAnsi="Times New Roman" w:cs="Times New Roman"/>
          <w:b/>
          <w:sz w:val="28"/>
        </w:rPr>
      </w:pPr>
    </w:p>
    <w:p w14:paraId="653D81BF" w14:textId="77777777" w:rsidR="00F801C1" w:rsidRDefault="00F801C1">
      <w:pPr>
        <w:suppressAutoHyphens/>
        <w:spacing w:after="0" w:line="240" w:lineRule="auto"/>
        <w:rPr>
          <w:rFonts w:ascii="Times New Roman" w:eastAsia="Times New Roman" w:hAnsi="Times New Roman" w:cs="Times New Roman"/>
          <w:b/>
          <w:sz w:val="28"/>
        </w:rPr>
      </w:pPr>
    </w:p>
    <w:p w14:paraId="7CC9AEE8" w14:textId="77777777" w:rsidR="00F801C1" w:rsidRDefault="00F801C1">
      <w:pPr>
        <w:suppressAutoHyphens/>
        <w:spacing w:after="0" w:line="240" w:lineRule="auto"/>
        <w:rPr>
          <w:rFonts w:ascii="Times New Roman" w:eastAsia="Times New Roman" w:hAnsi="Times New Roman" w:cs="Times New Roman"/>
          <w:b/>
          <w:sz w:val="28"/>
        </w:rPr>
      </w:pPr>
    </w:p>
    <w:p w14:paraId="60480413" w14:textId="77777777" w:rsidR="00F801C1" w:rsidRDefault="00F801C1">
      <w:pPr>
        <w:suppressAutoHyphens/>
        <w:spacing w:after="0" w:line="240" w:lineRule="auto"/>
        <w:rPr>
          <w:rFonts w:ascii="Times New Roman" w:eastAsia="Times New Roman" w:hAnsi="Times New Roman" w:cs="Times New Roman"/>
          <w:b/>
          <w:sz w:val="28"/>
        </w:rPr>
      </w:pPr>
    </w:p>
    <w:p w14:paraId="45D1283D" w14:textId="77777777" w:rsidR="00F801C1" w:rsidRDefault="00F801C1">
      <w:pPr>
        <w:suppressAutoHyphens/>
        <w:spacing w:after="0" w:line="240" w:lineRule="auto"/>
        <w:rPr>
          <w:rFonts w:ascii="Times New Roman" w:eastAsia="Times New Roman" w:hAnsi="Times New Roman" w:cs="Times New Roman"/>
          <w:b/>
          <w:sz w:val="28"/>
        </w:rPr>
      </w:pPr>
    </w:p>
    <w:p w14:paraId="0401961D" w14:textId="77777777" w:rsidR="00F801C1" w:rsidRDefault="00F801C1">
      <w:pPr>
        <w:suppressAutoHyphens/>
        <w:spacing w:after="0" w:line="240" w:lineRule="auto"/>
        <w:rPr>
          <w:rFonts w:ascii="Times New Roman" w:eastAsia="Times New Roman" w:hAnsi="Times New Roman" w:cs="Times New Roman"/>
          <w:b/>
          <w:sz w:val="28"/>
        </w:rPr>
      </w:pPr>
    </w:p>
    <w:p w14:paraId="4BE883DE" w14:textId="77777777" w:rsidR="00F801C1" w:rsidRDefault="00F801C1">
      <w:pPr>
        <w:suppressAutoHyphens/>
        <w:spacing w:after="0" w:line="240" w:lineRule="auto"/>
        <w:rPr>
          <w:rFonts w:ascii="Times New Roman" w:eastAsia="Times New Roman" w:hAnsi="Times New Roman" w:cs="Times New Roman"/>
          <w:b/>
          <w:sz w:val="28"/>
        </w:rPr>
      </w:pPr>
    </w:p>
    <w:p w14:paraId="3217B15E" w14:textId="77777777" w:rsidR="00F801C1" w:rsidRDefault="00F801C1">
      <w:pPr>
        <w:suppressAutoHyphens/>
        <w:spacing w:after="0" w:line="240" w:lineRule="auto"/>
        <w:rPr>
          <w:rFonts w:ascii="Times New Roman" w:eastAsia="Times New Roman" w:hAnsi="Times New Roman" w:cs="Times New Roman"/>
          <w:b/>
          <w:sz w:val="28"/>
        </w:rPr>
      </w:pPr>
    </w:p>
    <w:p w14:paraId="51FC3532" w14:textId="77777777" w:rsidR="00F801C1" w:rsidRDefault="00F801C1">
      <w:pPr>
        <w:suppressAutoHyphens/>
        <w:spacing w:after="0" w:line="240" w:lineRule="auto"/>
        <w:rPr>
          <w:rFonts w:ascii="Times New Roman" w:eastAsia="Times New Roman" w:hAnsi="Times New Roman" w:cs="Times New Roman"/>
          <w:b/>
          <w:sz w:val="28"/>
        </w:rPr>
      </w:pPr>
    </w:p>
    <w:p w14:paraId="53919508" w14:textId="77777777" w:rsidR="00F801C1" w:rsidRDefault="00F801C1">
      <w:pPr>
        <w:suppressAutoHyphens/>
        <w:spacing w:after="0" w:line="240" w:lineRule="auto"/>
        <w:rPr>
          <w:rFonts w:ascii="Times New Roman" w:eastAsia="Times New Roman" w:hAnsi="Times New Roman" w:cs="Times New Roman"/>
          <w:b/>
          <w:sz w:val="28"/>
        </w:rPr>
      </w:pPr>
    </w:p>
    <w:p w14:paraId="130F33E4" w14:textId="77777777" w:rsidR="00F801C1" w:rsidRDefault="00F801C1">
      <w:pPr>
        <w:suppressAutoHyphens/>
        <w:spacing w:after="0" w:line="240" w:lineRule="auto"/>
        <w:rPr>
          <w:rFonts w:ascii="Times New Roman" w:eastAsia="Times New Roman" w:hAnsi="Times New Roman" w:cs="Times New Roman"/>
          <w:b/>
          <w:sz w:val="28"/>
        </w:rPr>
      </w:pPr>
    </w:p>
    <w:p w14:paraId="49467F74" w14:textId="77777777" w:rsidR="00F801C1" w:rsidRDefault="00F801C1">
      <w:pPr>
        <w:suppressAutoHyphens/>
        <w:spacing w:after="0" w:line="240" w:lineRule="auto"/>
        <w:rPr>
          <w:rFonts w:ascii="Times New Roman" w:eastAsia="Times New Roman" w:hAnsi="Times New Roman" w:cs="Times New Roman"/>
          <w:b/>
          <w:sz w:val="28"/>
        </w:rPr>
      </w:pPr>
    </w:p>
    <w:sectPr w:rsidR="00F801C1">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5A0F6" w14:textId="77777777" w:rsidR="00E93011" w:rsidRDefault="00E93011" w:rsidP="00F801C1">
      <w:pPr>
        <w:spacing w:after="0" w:line="240" w:lineRule="auto"/>
      </w:pPr>
      <w:r>
        <w:separator/>
      </w:r>
    </w:p>
  </w:endnote>
  <w:endnote w:type="continuationSeparator" w:id="0">
    <w:p w14:paraId="61BF66A9" w14:textId="77777777" w:rsidR="00E93011" w:rsidRDefault="00E93011" w:rsidP="00F80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1"/>
    <w:family w:val="roman"/>
    <w:pitch w:val="variable"/>
  </w:font>
  <w:font w:name="Arial Unicode MS">
    <w:altName w:val="Yu Gothic"/>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23D88" w14:textId="20228B74" w:rsidR="00BC45C4" w:rsidRDefault="00BC45C4">
    <w:pPr>
      <w:pStyle w:val="Footer"/>
      <w:jc w:val="right"/>
    </w:pPr>
    <w:r w:rsidRPr="00BC45C4">
      <w:rPr>
        <w:b/>
        <w:bCs/>
        <w:color w:val="7F7F7F" w:themeColor="text1" w:themeTint="80"/>
      </w:rPr>
      <w:t>DOC Web</w:t>
    </w:r>
    <w:r>
      <w:t xml:space="preserve"> </w:t>
    </w:r>
    <w:r w:rsidRPr="00BC45C4">
      <w:rPr>
        <w:b/>
        <w:bCs/>
      </w:rPr>
      <w:t xml:space="preserve">| </w:t>
    </w:r>
    <w:sdt>
      <w:sdtPr>
        <w:rPr>
          <w:b/>
          <w:bCs/>
        </w:rPr>
        <w:id w:val="1083646247"/>
        <w:docPartObj>
          <w:docPartGallery w:val="Page Numbers (Bottom of Page)"/>
          <w:docPartUnique/>
        </w:docPartObj>
      </w:sdtPr>
      <w:sdtEndPr>
        <w:rPr>
          <w:noProof/>
        </w:rPr>
      </w:sdtEndPr>
      <w:sdtContent>
        <w:r w:rsidRPr="00BC45C4">
          <w:rPr>
            <w:b/>
            <w:bCs/>
          </w:rPr>
          <w:fldChar w:fldCharType="begin"/>
        </w:r>
        <w:r w:rsidRPr="00BC45C4">
          <w:rPr>
            <w:b/>
            <w:bCs/>
          </w:rPr>
          <w:instrText xml:space="preserve"> PAGE   \* MERGEFORMAT </w:instrText>
        </w:r>
        <w:r w:rsidRPr="00BC45C4">
          <w:rPr>
            <w:b/>
            <w:bCs/>
          </w:rPr>
          <w:fldChar w:fldCharType="separate"/>
        </w:r>
        <w:r w:rsidRPr="00BC45C4">
          <w:rPr>
            <w:b/>
            <w:bCs/>
            <w:noProof/>
          </w:rPr>
          <w:t>2</w:t>
        </w:r>
        <w:r w:rsidRPr="00BC45C4">
          <w:rPr>
            <w:b/>
            <w:bCs/>
            <w:noProof/>
          </w:rPr>
          <w:fldChar w:fldCharType="end"/>
        </w:r>
      </w:sdtContent>
    </w:sdt>
  </w:p>
  <w:p w14:paraId="0D6811E4" w14:textId="580FC696" w:rsidR="00F801C1" w:rsidRDefault="00F80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F1A36" w14:textId="77777777" w:rsidR="00E93011" w:rsidRDefault="00E93011" w:rsidP="00F801C1">
      <w:pPr>
        <w:spacing w:after="0" w:line="240" w:lineRule="auto"/>
      </w:pPr>
      <w:r>
        <w:separator/>
      </w:r>
    </w:p>
  </w:footnote>
  <w:footnote w:type="continuationSeparator" w:id="0">
    <w:p w14:paraId="572A5C80" w14:textId="77777777" w:rsidR="00E93011" w:rsidRDefault="00E93011" w:rsidP="00F801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59DD"/>
    <w:rsid w:val="006559DD"/>
    <w:rsid w:val="00BC45C4"/>
    <w:rsid w:val="00CF2FEC"/>
    <w:rsid w:val="00E93011"/>
    <w:rsid w:val="00F801C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9866"/>
  <w15:docId w15:val="{12D3A531-0F70-47D7-A0FF-387865EC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F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FEC"/>
    <w:rPr>
      <w:color w:val="0000FF"/>
      <w:u w:val="single"/>
    </w:rPr>
  </w:style>
  <w:style w:type="character" w:customStyle="1" w:styleId="apple-tab-span">
    <w:name w:val="apple-tab-span"/>
    <w:basedOn w:val="DefaultParagraphFont"/>
    <w:rsid w:val="00CF2FEC"/>
  </w:style>
  <w:style w:type="paragraph" w:styleId="TOC1">
    <w:name w:val="toc 1"/>
    <w:basedOn w:val="Normal"/>
    <w:next w:val="Normal"/>
    <w:autoRedefine/>
    <w:uiPriority w:val="39"/>
    <w:semiHidden/>
    <w:unhideWhenUsed/>
    <w:rsid w:val="00F801C1"/>
    <w:pPr>
      <w:widowControl w:val="0"/>
      <w:suppressAutoHyphens/>
      <w:spacing w:after="100" w:line="240" w:lineRule="auto"/>
    </w:pPr>
    <w:rPr>
      <w:rFonts w:ascii="Liberation Serif" w:eastAsia="Arial Unicode MS" w:hAnsi="Liberation Serif" w:cs="Mangal"/>
      <w:kern w:val="2"/>
      <w:sz w:val="24"/>
      <w:szCs w:val="21"/>
      <w:lang w:val="en-US" w:eastAsia="zh-CN" w:bidi="hi-IN"/>
    </w:rPr>
  </w:style>
  <w:style w:type="paragraph" w:styleId="TOC2">
    <w:name w:val="toc 2"/>
    <w:basedOn w:val="Normal"/>
    <w:next w:val="Normal"/>
    <w:autoRedefine/>
    <w:uiPriority w:val="39"/>
    <w:semiHidden/>
    <w:unhideWhenUsed/>
    <w:rsid w:val="00F801C1"/>
    <w:pPr>
      <w:widowControl w:val="0"/>
      <w:suppressAutoHyphens/>
      <w:spacing w:after="100" w:line="240" w:lineRule="auto"/>
      <w:ind w:left="240"/>
    </w:pPr>
    <w:rPr>
      <w:rFonts w:ascii="Liberation Serif" w:eastAsia="Arial Unicode MS" w:hAnsi="Liberation Serif" w:cs="Mangal"/>
      <w:kern w:val="2"/>
      <w:sz w:val="24"/>
      <w:szCs w:val="21"/>
      <w:lang w:val="en-US" w:eastAsia="zh-CN" w:bidi="hi-IN"/>
    </w:rPr>
  </w:style>
  <w:style w:type="character" w:customStyle="1" w:styleId="Heading1Char">
    <w:name w:val="Heading 1 Char"/>
    <w:basedOn w:val="DefaultParagraphFont"/>
    <w:link w:val="Heading1"/>
    <w:uiPriority w:val="9"/>
    <w:rsid w:val="00F801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01C1"/>
    <w:pPr>
      <w:spacing w:line="256" w:lineRule="auto"/>
      <w:outlineLvl w:val="9"/>
    </w:pPr>
    <w:rPr>
      <w:lang w:val="en-US" w:eastAsia="en-US"/>
    </w:rPr>
  </w:style>
  <w:style w:type="paragraph" w:styleId="Header">
    <w:name w:val="header"/>
    <w:basedOn w:val="Normal"/>
    <w:link w:val="HeaderChar"/>
    <w:uiPriority w:val="99"/>
    <w:unhideWhenUsed/>
    <w:rsid w:val="00F80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1C1"/>
  </w:style>
  <w:style w:type="paragraph" w:styleId="Footer">
    <w:name w:val="footer"/>
    <w:basedOn w:val="Normal"/>
    <w:link w:val="FooterChar"/>
    <w:uiPriority w:val="99"/>
    <w:unhideWhenUsed/>
    <w:rsid w:val="00F80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19769">
      <w:bodyDiv w:val="1"/>
      <w:marLeft w:val="0"/>
      <w:marRight w:val="0"/>
      <w:marTop w:val="0"/>
      <w:marBottom w:val="0"/>
      <w:divBdr>
        <w:top w:val="none" w:sz="0" w:space="0" w:color="auto"/>
        <w:left w:val="none" w:sz="0" w:space="0" w:color="auto"/>
        <w:bottom w:val="none" w:sz="0" w:space="0" w:color="auto"/>
        <w:right w:val="none" w:sz="0" w:space="0" w:color="auto"/>
      </w:divBdr>
    </w:div>
    <w:div w:id="554505817">
      <w:bodyDiv w:val="1"/>
      <w:marLeft w:val="0"/>
      <w:marRight w:val="0"/>
      <w:marTop w:val="0"/>
      <w:marBottom w:val="0"/>
      <w:divBdr>
        <w:top w:val="none" w:sz="0" w:space="0" w:color="auto"/>
        <w:left w:val="none" w:sz="0" w:space="0" w:color="auto"/>
        <w:bottom w:val="none" w:sz="0" w:space="0" w:color="auto"/>
        <w:right w:val="none" w:sz="0" w:space="0" w:color="auto"/>
      </w:divBdr>
    </w:div>
    <w:div w:id="1740130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raluca.plugariu\Desktop\Cosmin%20Cazacu%20Licenta.docx" TargetMode="External"/><Relationship Id="rId13" Type="http://schemas.openxmlformats.org/officeDocument/2006/relationships/hyperlink" Target="file:///C:\Users\raluca.plugariu\Desktop\Cosmin%20Cazacu%20Licenta.docx" TargetMode="External"/><Relationship Id="rId18" Type="http://schemas.openxmlformats.org/officeDocument/2006/relationships/hyperlink" Target="file:///C:\Users\raluca.plugariu\Desktop\Cosmin%20Cazacu%20Licenta.docx" TargetMode="External"/><Relationship Id="rId26" Type="http://schemas.openxmlformats.org/officeDocument/2006/relationships/hyperlink" Target="file:///C:\Users\raluca.plugariu\Desktop\Cosmin%20Cazacu%20Licenta.docx" TargetMode="External"/><Relationship Id="rId3" Type="http://schemas.openxmlformats.org/officeDocument/2006/relationships/webSettings" Target="webSettings.xml"/><Relationship Id="rId21" Type="http://schemas.openxmlformats.org/officeDocument/2006/relationships/hyperlink" Target="file:///C:\Users\raluca.plugariu\Desktop\Cosmin%20Cazacu%20Licenta.docx" TargetMode="External"/><Relationship Id="rId7" Type="http://schemas.openxmlformats.org/officeDocument/2006/relationships/oleObject" Target="embeddings/oleObject1.bin"/><Relationship Id="rId12" Type="http://schemas.openxmlformats.org/officeDocument/2006/relationships/hyperlink" Target="file:///C:\Users\raluca.plugariu\Desktop\Cosmin%20Cazacu%20Licenta.docx" TargetMode="External"/><Relationship Id="rId17" Type="http://schemas.openxmlformats.org/officeDocument/2006/relationships/hyperlink" Target="file:///C:\Users\raluca.plugariu\Desktop\Cosmin%20Cazacu%20Licenta.docx" TargetMode="External"/><Relationship Id="rId25" Type="http://schemas.openxmlformats.org/officeDocument/2006/relationships/hyperlink" Target="file:///C:\Users\raluca.plugariu\Desktop\Cosmin%20Cazacu%20Licenta.docx" TargetMode="External"/><Relationship Id="rId2" Type="http://schemas.openxmlformats.org/officeDocument/2006/relationships/settings" Target="settings.xml"/><Relationship Id="rId16" Type="http://schemas.openxmlformats.org/officeDocument/2006/relationships/hyperlink" Target="file:///C:\Users\raluca.plugariu\Desktop\Cosmin%20Cazacu%20Licenta.docx" TargetMode="External"/><Relationship Id="rId20" Type="http://schemas.openxmlformats.org/officeDocument/2006/relationships/hyperlink" Target="file:///C:\Users\raluca.plugariu\Desktop\Cosmin%20Cazacu%20Licenta.docx"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C:\Users\raluca.plugariu\Desktop\Cosmin%20Cazacu%20Licenta.docx" TargetMode="External"/><Relationship Id="rId24" Type="http://schemas.openxmlformats.org/officeDocument/2006/relationships/hyperlink" Target="file:///C:\Users\raluca.plugariu\Desktop\Cosmin%20Cazacu%20Licenta.docx" TargetMode="External"/><Relationship Id="rId5" Type="http://schemas.openxmlformats.org/officeDocument/2006/relationships/endnotes" Target="endnotes.xml"/><Relationship Id="rId15" Type="http://schemas.openxmlformats.org/officeDocument/2006/relationships/hyperlink" Target="file:///C:\Users\raluca.plugariu\Desktop\Cosmin%20Cazacu%20Licenta.docx" TargetMode="External"/><Relationship Id="rId23" Type="http://schemas.openxmlformats.org/officeDocument/2006/relationships/hyperlink" Target="file:///C:\Users\raluca.plugariu\Desktop\Cosmin%20Cazacu%20Licenta.docx" TargetMode="External"/><Relationship Id="rId28" Type="http://schemas.openxmlformats.org/officeDocument/2006/relationships/hyperlink" Target="file:///C:\Users\raluca.plugariu\Desktop\Cosmin%20Cazacu%20Licenta.docx" TargetMode="External"/><Relationship Id="rId10" Type="http://schemas.openxmlformats.org/officeDocument/2006/relationships/hyperlink" Target="file:///C:\Users\raluca.plugariu\Desktop\Cosmin%20Cazacu%20Licenta.docx" TargetMode="External"/><Relationship Id="rId19" Type="http://schemas.openxmlformats.org/officeDocument/2006/relationships/hyperlink" Target="file:///C:\Users\raluca.plugariu\Desktop\Cosmin%20Cazacu%20Licenta.docx"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file:///C:\Users\raluca.plugariu\Desktop\Cosmin%20Cazacu%20Licenta.docx" TargetMode="External"/><Relationship Id="rId14" Type="http://schemas.openxmlformats.org/officeDocument/2006/relationships/hyperlink" Target="file:///C:\Users\raluca.plugariu\Desktop\Cosmin%20Cazacu%20Licenta.docx" TargetMode="External"/><Relationship Id="rId22" Type="http://schemas.openxmlformats.org/officeDocument/2006/relationships/hyperlink" Target="file:///C:\Users\raluca.plugariu\Desktop\Cosmin%20Cazacu%20Licenta.docx" TargetMode="External"/><Relationship Id="rId27" Type="http://schemas.openxmlformats.org/officeDocument/2006/relationships/hyperlink" Target="file:///C:\Users\raluca.plugariu\Desktop\Cosmin%20Cazacu%20Licenta.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1250</Words>
  <Characters>7253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CGM Software</cp:lastModifiedBy>
  <cp:revision>2</cp:revision>
  <dcterms:created xsi:type="dcterms:W3CDTF">2019-06-11T19:10:00Z</dcterms:created>
  <dcterms:modified xsi:type="dcterms:W3CDTF">2019-06-11T19:33:00Z</dcterms:modified>
</cp:coreProperties>
</file>